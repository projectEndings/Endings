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r>
    </w:p>
    <w:p>
      <w:pPr>
        <w:pStyle w:val="Normal"/>
        <w:spacing w:before="0" w:after="0"/>
        <w:contextualSpacing/>
        <w:rPr/>
      </w:pPr>
      <w:r>
        <w:rPr/>
        <w:t>Reviewers' Comments to Author:</w:t>
      </w:r>
    </w:p>
    <w:p>
      <w:pPr>
        <w:pStyle w:val="Normal"/>
        <w:spacing w:before="0" w:after="0"/>
        <w:contextualSpacing/>
        <w:rPr/>
      </w:pPr>
      <w:ins w:id="0" w:author="Martin Holmes" w:date="2018-11-27T22:14:58Z">
        <w:r>
          <w:rPr/>
          <w:t>(Original comments in italics; our responses below.)</w:t>
        </w:r>
      </w:ins>
    </w:p>
    <w:p>
      <w:pPr>
        <w:pStyle w:val="Normal"/>
        <w:spacing w:before="0" w:after="0"/>
        <w:contextualSpacing/>
        <w:rPr/>
      </w:pPr>
      <w:del w:id="1" w:author="Martin Holmes" w:date="2018-11-27T22:14:58Z">
        <w:r>
          <w:rPr/>
          <w:delText>Reviewer: 1</w:delText>
        </w:r>
      </w:del>
    </w:p>
    <w:p>
      <w:pPr>
        <w:pStyle w:val="Normal"/>
        <w:spacing w:before="0" w:after="0"/>
        <w:contextualSpacing/>
        <w:rPr/>
      </w:pPr>
      <w:r>
        <w:rPr/>
      </w:r>
    </w:p>
    <w:p>
      <w:pPr>
        <w:pStyle w:val="Normal"/>
        <w:spacing w:before="0" w:after="0"/>
        <w:contextualSpacing/>
        <w:rPr/>
      </w:pPr>
      <w:del w:id="2" w:author="Martin Holmes" w:date="2018-11-27T22:14:58Z">
        <w:r>
          <w:rPr/>
          <w:delText>Comments to the Author</w:delText>
        </w:r>
      </w:del>
    </w:p>
    <w:p>
      <w:pPr>
        <w:pStyle w:val="Normal"/>
        <w:spacing w:before="0" w:after="0"/>
        <w:contextualSpacing/>
        <w:rPr/>
      </w:pPr>
      <w:commentRangeStart w:id="0"/>
      <w:r>
        <w:rPr>
          <w:i/>
          <w:rPrChange w:id="0" w:author="Martin Holmes" w:date="2018-11-27T22:15:17Z"/>
        </w:rPr>
        <w:t xml:space="preserve">Some linguistic issues: </w:t>
      </w:r>
      <w:r>
        <w:rPr>
          <w:i/>
        </w:rPr>
      </w:r>
      <w:commentRangeEnd w:id="0"/>
      <w:r>
        <w:commentReference w:id="0"/>
      </w:r>
      <w:r>
        <w:rPr>
          <w:i/>
          <w:rPrChange w:id="0" w:author="Martin Holmes" w:date="2018-11-27T22:15:17Z"/>
        </w:rPr>
        <w:t>the nasty neologisms.  A "personography" is a biographical list, a "placeography" is a gazeteer. Or all of these things are just "authority files".</w:t>
      </w:r>
      <w:del w:id="5" w:author="Martin Holmes" w:date="2018-11-27T21:55:34Z">
        <w:r>
          <w:rPr/>
          <w:delText xml:space="preserve"> [CHANGE THE TERMS IN THE TEXT, BUT ADD A FOOTNOTE TO EXPLAIN THAT THESE NEW TERMS ARE NOW IN COMMON USE (WHICH A QUICK GOOGLE WILL CONFIRM) AND WHICH THE MOEML PROJECT AND MANY OTHERS USE. Also, we use the terms placeography and gazetteer with distinct meanings; in MoEML (for example), the placeography includes fictional and non-existent places, whereas a gazetteer by definition includes only geographical locations.]</w:delText>
        </w:r>
      </w:del>
    </w:p>
    <w:p>
      <w:pPr>
        <w:pStyle w:val="Normal"/>
        <w:spacing w:before="0" w:after="0"/>
        <w:contextualSpacing/>
        <w:rPr/>
      </w:pPr>
      <w:ins w:id="6" w:author="Joey Takeda" w:date="2018-11-27T19:23:02Z">
        <w:r>
          <w:rPr/>
          <w:t xml:space="preserve">We have </w:t>
        </w:r>
      </w:ins>
      <w:ins w:id="7" w:author="Martin Holmes" w:date="2018-11-27T21:55:42Z">
        <w:r>
          <w:rPr/>
          <w:t xml:space="preserve">inserted the term “authority lists”, and also </w:t>
        </w:r>
      </w:ins>
      <w:del w:id="8" w:author="Martin Holmes" w:date="2018-11-27T21:55:42Z">
        <w:r>
          <w:rPr/>
          <w:delText xml:space="preserve">now </w:delText>
        </w:r>
      </w:del>
      <w:ins w:id="9" w:author="Joey Takeda" w:date="2018-11-27T19:23:02Z">
        <w:r>
          <w:rPr/>
          <w:t>added a footnote explaining our use of personography and placeography</w:t>
        </w:r>
      </w:ins>
      <w:ins w:id="10" w:author="Martin Holmes" w:date="2018-11-27T21:56:02Z">
        <w:r>
          <w:rPr/>
          <w:t xml:space="preserve"> in the context of the MoEML project, and how these terms are distinct from “biographical list” and “gazetteer”.</w:t>
        </w:r>
      </w:ins>
      <w:del w:id="11" w:author="Martin Holmes" w:date="2018-11-27T21:56:02Z">
        <w:r>
          <w:rPr/>
          <w:delText xml:space="preserve"> as referencing MoEML</w:delText>
        </w:r>
      </w:del>
      <w:ins w:id="12" w:author="Joey Takeda" w:date="2018-11-27T19:23:02Z">
        <w:r>
          <w:rPr/>
          <w:t>.</w:t>
        </w:r>
      </w:ins>
    </w:p>
    <w:p>
      <w:pPr>
        <w:pStyle w:val="Normal"/>
        <w:spacing w:before="0" w:after="0"/>
        <w:contextualSpacing/>
        <w:rPr/>
      </w:pPr>
      <w:r>
        <w:rPr/>
      </w:r>
    </w:p>
    <w:p>
      <w:pPr>
        <w:pStyle w:val="Normal"/>
        <w:spacing w:before="0" w:after="0"/>
        <w:contextualSpacing/>
        <w:rPr/>
      </w:pPr>
      <w:r>
        <w:rPr>
          <w:i/>
          <w:rPrChange w:id="0" w:author="Martin Holmes" w:date="2018-11-27T22:15:32Z"/>
        </w:rPr>
        <w:t>And if Star Trek uses the word "diagnostics" in a special sense, maybe you should explain it for the non-trekkie reader.</w:t>
      </w:r>
      <w:del w:id="14" w:author="Martin Holmes" w:date="2018-11-27T21:52:11Z">
        <w:r>
          <w:rPr/>
          <w:delText>[Add a footnote to explain what "diagnostics" are in Star Trek.]</w:delText>
        </w:r>
      </w:del>
    </w:p>
    <w:p>
      <w:pPr>
        <w:pStyle w:val="Normal"/>
        <w:spacing w:before="0" w:after="0"/>
        <w:contextualSpacing/>
        <w:rPr/>
      </w:pPr>
      <w:ins w:id="15" w:author="Martin Holmes" w:date="2018-11-27T21:52:11Z">
        <w:r>
          <w:rPr/>
          <w:t>We have added a footnote explaining how the term is used in Star Trek.</w:t>
        </w:r>
      </w:ins>
    </w:p>
    <w:p>
      <w:pPr>
        <w:pStyle w:val="Normal"/>
        <w:spacing w:before="0" w:after="0"/>
        <w:contextualSpacing/>
        <w:rPr/>
      </w:pPr>
      <w:r>
        <w:rPr/>
      </w:r>
    </w:p>
    <w:p>
      <w:pPr>
        <w:pStyle w:val="Normal"/>
        <w:spacing w:before="0" w:after="0"/>
        <w:contextualSpacing/>
        <w:rPr/>
      </w:pPr>
      <w:commentRangeStart w:id="1"/>
      <w:r>
        <w:rPr>
          <w:i/>
          <w:rPrChange w:id="0" w:author="Martin Holmes" w:date="2018-11-27T22:15:39Z"/>
        </w:rPr>
        <w:t>The</w:t>
      </w:r>
      <w:r>
        <w:rPr>
          <w:i/>
        </w:rPr>
      </w:r>
      <w:commentRangeEnd w:id="1"/>
      <w:r>
        <w:commentReference w:id="1"/>
      </w:r>
      <w:r>
        <w:rPr>
          <w:i/>
          <w:rPrChange w:id="0" w:author="Martin Holmes" w:date="2018-11-27T22:15:39Z"/>
        </w:rPr>
        <w:t xml:space="preserve"> term "TEI compliant" doesn't appear anywhere in the literature I'm aware of: the usual term is "TEI conformant".</w:t>
      </w:r>
      <w:r>
        <w:rPr/>
        <w:t xml:space="preserve"> </w:t>
      </w:r>
      <w:del w:id="18" w:author="Joey Takeda" w:date="2018-11-27T19:24:26Z">
        <w:r>
          <w:rPr/>
          <w:delText>[A QUICK SEARCH ON JTEI https://search.openedition.org/index.php?q=compliant&amp;s=Journal+of+the+Text+Encoding+Initiative CONFIRMS THAT THE TERM IS IN COMMON USE, BUT THE REVIEWER IS CORRECT THAT "conformance" IS MORE COMMONLY USED. SWITCH TO THAT.]</w:delText>
        </w:r>
      </w:del>
    </w:p>
    <w:p>
      <w:pPr>
        <w:pStyle w:val="Normal"/>
        <w:spacing w:before="0" w:after="0"/>
        <w:contextualSpacing/>
        <w:rPr/>
      </w:pPr>
      <w:ins w:id="19" w:author="Joey Takeda" w:date="2018-11-27T19:24:26Z">
        <w:r>
          <w:rPr/>
          <w:t>The reviewer is correct that “conformance” is more commonly used and is the term used by Burnard 2017. We have corrected throughout.</w:t>
        </w:r>
      </w:ins>
    </w:p>
    <w:p>
      <w:pPr>
        <w:pStyle w:val="Normal"/>
        <w:spacing w:before="0" w:after="0"/>
        <w:contextualSpacing/>
        <w:rPr/>
      </w:pPr>
      <w:r>
        <w:rPr/>
      </w:r>
    </w:p>
    <w:p>
      <w:pPr>
        <w:pStyle w:val="Normal"/>
        <w:spacing w:before="0" w:after="0"/>
        <w:contextualSpacing/>
        <w:rPr/>
      </w:pPr>
      <w:r>
        <w:rPr>
          <w:i/>
          <w:rPrChange w:id="0" w:author="Martin Holmes" w:date="2018-11-27T22:15:48Z"/>
        </w:rPr>
        <w:t xml:space="preserve">The term "referential integrity":  although it is used by the MLA, I suspect they appropriated it from database theoreticians, notably </w:t>
      </w:r>
      <w:commentRangeStart w:id="2"/>
      <w:commentRangeStart w:id="3"/>
      <w:commentRangeStart w:id="4"/>
      <w:r>
        <w:rPr>
          <w:i/>
          <w:rPrChange w:id="0" w:author="Martin Holmes" w:date="2018-11-27T22:15:48Z"/>
        </w:rPr>
        <w:t>C J Date</w:t>
      </w:r>
      <w:r>
        <w:rPr>
          <w:i/>
        </w:rPr>
      </w:r>
      <w:commentRangeEnd w:id="4"/>
      <w:r>
        <w:commentReference w:id="4"/>
      </w:r>
      <w:r>
        <w:rPr>
          <w:i/>
        </w:rPr>
      </w:r>
      <w:commentRangeEnd w:id="3"/>
      <w:r>
        <w:commentReference w:id="3"/>
      </w:r>
      <w:r>
        <w:rPr>
          <w:i/>
        </w:rPr>
      </w:r>
      <w:commentRangeEnd w:id="2"/>
      <w:r>
        <w:commentReference w:id="2"/>
      </w:r>
      <w:r>
        <w:rPr>
          <w:i/>
          <w:rPrChange w:id="0" w:author="Martin Holmes" w:date="2018-11-27T22:15:48Z"/>
        </w:rPr>
        <w:t>, who wrote several very influential papers on the topic of maintaining the integrity of relational databases.</w:t>
      </w:r>
      <w:r>
        <w:rPr/>
        <w:t xml:space="preserve"> </w:t>
      </w:r>
    </w:p>
    <w:p>
      <w:pPr>
        <w:pStyle w:val="Normal"/>
        <w:spacing w:before="0" w:after="0"/>
        <w:contextualSpacing/>
        <w:rPr/>
      </w:pPr>
      <w:ins w:id="23" w:author="Martin Holmes" w:date="2018-11-27T23:26:08Z">
        <w:r>
          <w:rPr/>
          <w:t>Good point. We have updated the footnote. We don’t believe it’s necessary to research the actual origin of the term, so we have not done so.</w:t>
        </w:r>
      </w:ins>
    </w:p>
    <w:p>
      <w:pPr>
        <w:pStyle w:val="Normal"/>
        <w:spacing w:before="0" w:after="0"/>
        <w:contextualSpacing/>
        <w:rPr/>
      </w:pPr>
      <w:del w:id="24" w:author="Martin Holmes" w:date="2018-11-27T23:26:08Z">
        <w:r>
          <w:rPr/>
          <w:delText xml:space="preserve">[GOOD POINT -- UPDATE FOOTNOTE TO SUGGEST THAT THE TERM COMES ORIGINALLY FROM RELATIONAL DATABASE PRACTICE.]  </w:delText>
        </w:r>
      </w:del>
    </w:p>
    <w:p>
      <w:pPr>
        <w:pStyle w:val="Normal"/>
        <w:spacing w:before="0" w:after="0"/>
        <w:contextualSpacing/>
        <w:rPr/>
      </w:pPr>
      <w:r>
        <w:rPr/>
      </w:r>
    </w:p>
    <w:p>
      <w:pPr>
        <w:pStyle w:val="Normal"/>
        <w:spacing w:before="0" w:after="0"/>
        <w:contextualSpacing/>
        <w:rPr/>
      </w:pPr>
      <w:commentRangeStart w:id="5"/>
      <w:r>
        <w:rPr>
          <w:i/>
          <w:rPrChange w:id="0" w:author="Martin Holmes" w:date="2018-11-27T22:15:53Z"/>
        </w:rPr>
        <w:t>p2 lines 11-12: plural verb singular noun;</w:t>
      </w:r>
      <w:r>
        <w:rPr>
          <w:i/>
        </w:rPr>
      </w:r>
      <w:commentRangeEnd w:id="5"/>
      <w:r>
        <w:commentReference w:id="5"/>
      </w:r>
      <w:r>
        <w:rPr/>
        <w:t xml:space="preserve"> </w:t>
      </w:r>
      <w:del w:id="26" w:author="Joey Takeda" w:date="2018-11-27T19:26:23Z">
        <w:r>
          <w:rPr/>
          <w:delText>[CHANGE diagnostics process described below are meant TO diagnostic process described below is meant.]</w:delText>
        </w:r>
      </w:del>
    </w:p>
    <w:p>
      <w:pPr>
        <w:pStyle w:val="Normal"/>
        <w:spacing w:before="0" w:after="0"/>
        <w:contextualSpacing/>
        <w:rPr/>
      </w:pPr>
      <w:ins w:id="27" w:author="Joey Takeda" w:date="2018-11-27T19:26:23Z">
        <w:r>
          <w:rPr/>
          <w:t>We agree--fixed.</w:t>
        </w:r>
      </w:ins>
    </w:p>
    <w:p>
      <w:pPr>
        <w:pStyle w:val="Normal"/>
        <w:spacing w:before="0" w:after="0"/>
        <w:contextualSpacing/>
        <w:rPr/>
      </w:pPr>
      <w:r>
        <w:rPr/>
      </w:r>
    </w:p>
    <w:p>
      <w:pPr>
        <w:pStyle w:val="Normal"/>
        <w:spacing w:before="0" w:after="0"/>
        <w:contextualSpacing/>
        <w:rPr/>
      </w:pPr>
      <w:r>
        <w:rPr>
          <w:i/>
          <w:rPrChange w:id="0" w:author="Martin Holmes" w:date="2018-11-27T22:14:47Z"/>
        </w:rPr>
        <w:t>more to the point your processes *depend* on the use of relaxng and schematron don't they?</w:t>
      </w:r>
      <w:ins w:id="29" w:author="Martin Holmes" w:date="2018-11-27T22:08:22Z">
        <w:r>
          <w:rPr/>
          <w:t xml:space="preserve"> </w:t>
        </w:r>
      </w:ins>
    </w:p>
    <w:p>
      <w:pPr>
        <w:pStyle w:val="Normal"/>
        <w:spacing w:before="0" w:after="0"/>
        <w:contextualSpacing/>
        <w:rPr/>
      </w:pPr>
      <w:ins w:id="30" w:author="Martin Holmes" w:date="2018-11-27T22:08:22Z">
        <w:r>
          <w:rPr/>
          <w:t>We assume that any project is already making full use of regular schema constraints for their XML. We’ve rephrased to make this clear.</w:t>
        </w:r>
      </w:ins>
      <w:del w:id="31" w:author="Martin Holmes" w:date="2018-11-27T22:08:22Z">
        <w:r>
          <w:rPr/>
          <w:delText xml:space="preserve"> [NO THEY DON'T. WE WOULD EXPECT RELAXNG AND SCHEMATRON TO BE USED BY ANY SERIOUS PROJECT, BUT THE DIAGNOSTIC PROCESS IS EXPECTED TO SUPPLEMENT THIS. REPHRASE THIS FROM P2: "We stress that these diagnostics are built on top of a solid basis of RelaxNG and Schematron schemas." TO MAKE IT CLEAR THAT WE'RE NOT USING THESE IN OUR DIAGNOSTICS, WE'RE MERELY ASSUMING THEY ARE USED ALREADY.]</w:delText>
        </w:r>
      </w:del>
    </w:p>
    <w:p>
      <w:pPr>
        <w:pStyle w:val="Normal"/>
        <w:spacing w:before="0" w:after="0"/>
        <w:contextualSpacing/>
        <w:rPr/>
      </w:pPr>
      <w:r>
        <w:rPr/>
      </w:r>
    </w:p>
    <w:p>
      <w:pPr>
        <w:pStyle w:val="Normal"/>
        <w:spacing w:before="0" w:after="0"/>
        <w:contextualSpacing/>
        <w:rPr/>
      </w:pPr>
      <w:r>
        <w:rPr>
          <w:i/>
          <w:rPrChange w:id="0" w:author="Martin Holmes" w:date="2018-11-27T22:16:01Z"/>
        </w:rPr>
        <w:t xml:space="preserve">p4 </w:t>
      </w:r>
      <w:commentRangeStart w:id="6"/>
      <w:r>
        <w:rPr>
          <w:i/>
          <w:rPrChange w:id="0" w:author="Martin Holmes" w:date="2018-11-27T22:16:01Z"/>
        </w:rPr>
        <w:t>l10</w:t>
      </w:r>
      <w:r>
        <w:rPr>
          <w:i/>
        </w:rPr>
      </w:r>
      <w:commentRangeEnd w:id="6"/>
      <w:r>
        <w:commentReference w:id="6"/>
      </w:r>
      <w:r>
        <w:rPr>
          <w:i/>
          <w:rPrChange w:id="0" w:author="Martin Holmes" w:date="2018-11-27T22:16:01Z"/>
        </w:rPr>
        <w:t xml:space="preserve"> : I expected to hear more about your tools here, in particular in what way they are "generic" : the problems you're addressing are VERY widespread, and different projects presumably adopt different solutions.</w:t>
      </w:r>
      <w:del w:id="35" w:author="Martin Holmes" w:date="2018-11-27T22:14:37Z">
        <w:r>
          <w:rPr/>
          <w:delText xml:space="preserve"> [CLARIFY AT THE END OF THE DIAGNOSTICS SECTION (BEFORE LEVEL 1) SOME OF THE THINGS THAT OUR GENERIC TOOLS DO, AND POINT FORWARD TO THE EXAMPLES BELOW TO SAY THAT THESE ARE MORE SPECIFIC IMPLEMENTATIONS OF APPROACHES IN THE TOOLSET. STRESS THAT JUST AS IN RENDERING TEI DOCUMENTS, GENERIC STYLESHEETS MAY BE A GOOD STARTING POINT BUT MOST PROJECTS WILL CUSTOMIZE, A GENERIC TOOLSET IS A STARTING POINT FOR A PROJECT.]</w:delText>
        </w:r>
      </w:del>
    </w:p>
    <w:p>
      <w:pPr>
        <w:pStyle w:val="Normal"/>
        <w:spacing w:before="0" w:after="0"/>
        <w:contextualSpacing/>
        <w:rPr/>
      </w:pPr>
      <w:ins w:id="36" w:author="Joey Takeda" w:date="2018-11-23T23:37:12Z">
        <w:r>
          <w:rPr/>
          <w:t>Our tools are meant to serve as a generic foundation on which projects will built their own set of diagnostic checks. We have now clarified the purpose and the scope of the tools and outlined that project</w:t>
        </w:r>
      </w:ins>
      <w:del w:id="37" w:author="Martin Holmes" w:date="2018-11-27T23:50:01Z">
        <w:r>
          <w:rPr/>
          <w:delText>’</w:delText>
        </w:r>
      </w:del>
      <w:ins w:id="38" w:author="Joey Takeda" w:date="2018-11-23T23:37:12Z">
        <w:r>
          <w:rPr/>
          <w:t>s will need to customize the diagnostics suite to suit their needs.</w:t>
        </w:r>
      </w:ins>
    </w:p>
    <w:p>
      <w:pPr>
        <w:pStyle w:val="Normal"/>
        <w:spacing w:before="0" w:after="0"/>
        <w:contextualSpacing/>
        <w:rPr/>
      </w:pPr>
      <w:r>
        <w:rPr/>
      </w:r>
    </w:p>
    <w:p>
      <w:pPr>
        <w:pStyle w:val="Normal"/>
        <w:spacing w:before="0" w:after="0"/>
        <w:contextualSpacing/>
        <w:rPr/>
      </w:pPr>
      <w:r>
        <w:rPr/>
      </w:r>
    </w:p>
    <w:p>
      <w:pPr>
        <w:pStyle w:val="Normal"/>
        <w:spacing w:before="0" w:after="0"/>
        <w:contextualSpacing/>
        <w:rPr>
          <w:i/>
          <w:i/>
        </w:rPr>
      </w:pPr>
      <w:r>
        <w:rPr>
          <w:i/>
          <w:rPrChange w:id="0" w:author="Martin Holmes" w:date="2018-11-27T22:16:13Z"/>
        </w:rPr>
        <w:t xml:space="preserve">Looking at your "referential integrity check" example, and your statement that it's an error if the @type of &lt;name&gt; doesn't match the gi of the target element, I wonder whether that's how you address the issue. Of course if you used &lt;orgName&gt; rather than &lt;name type="org"&gt; the third of your checks would be redundant. I also wonder whether you might wish to say something about the handling of ambiguous cases, e.g. the classic "Elizabeth was very fond of Essex". </w:t>
      </w:r>
    </w:p>
    <w:p>
      <w:pPr>
        <w:pStyle w:val="Normal"/>
        <w:spacing w:before="0" w:after="0"/>
        <w:contextualSpacing/>
        <w:rPr/>
      </w:pPr>
      <w:ins w:id="40" w:author="Martin Holmes" w:date="2018-11-27T22:10:57Z">
        <w:r>
          <w:rPr/>
          <w:t xml:space="preserve">This is an encoding issue, not a diagnostics issue. The specific ambiguity referred to by the reviewer does not occur to our knowledge in any of our texts. The decision to use &lt;name type=”x”&gt; rather than the “syntactic sugar” equivalents such as &lt;orgName&gt; is a purely pragmatic one and has no impact on integrity checking; the same check would have to be performed in order to determine whether the encoder was right to use &lt;orgName&gt; versus &lt;persName&gt; The point is that the encoder makes a claim about what kind of entity they’re tagging in their choice of tags, and the diagnostics procedure checks whether the claim is correct. </w:t>
        </w:r>
      </w:ins>
      <w:del w:id="41" w:author="Martin Holmes" w:date="2018-11-27T22:10:53Z">
        <w:r>
          <w:rPr/>
          <w:delText>[RESPONSE: THIS IS AN ENCODING ISSUE, NOT A DIAGNOSTICS ISSUE. THIS EXAMPLE IS FROM A SPECIFIC PROJECT.]</w:delText>
        </w:r>
      </w:del>
    </w:p>
    <w:p>
      <w:pPr>
        <w:pStyle w:val="Normal"/>
        <w:spacing w:before="0" w:after="0"/>
        <w:contextualSpacing/>
        <w:rPr/>
      </w:pPr>
      <w:r>
        <w:rPr/>
      </w:r>
    </w:p>
    <w:p>
      <w:pPr>
        <w:pStyle w:val="Normal"/>
        <w:spacing w:before="0" w:after="0"/>
        <w:contextualSpacing/>
        <w:rPr/>
      </w:pPr>
      <w:commentRangeStart w:id="7"/>
      <w:r>
        <w:rPr>
          <w:i/>
          <w:rPrChange w:id="0" w:author="Martin Holmes" w:date="2018-11-27T22:16:44Z"/>
        </w:rPr>
        <w:t>Your</w:t>
      </w:r>
      <w:r>
        <w:rPr>
          <w:i/>
        </w:rPr>
      </w:r>
      <w:commentRangeEnd w:id="7"/>
      <w:r>
        <w:commentReference w:id="7"/>
      </w:r>
      <w:r>
        <w:rPr>
          <w:i/>
          <w:rPrChange w:id="0" w:author="Martin Holmes" w:date="2018-11-27T22:16:44Z"/>
        </w:rPr>
        <w:t xml:space="preserve"> discussion of level 1 contains a lot of schematron and a discouraging paragraph saying that this solution doesn't scale well. Many readers won't grock the former and will expect some alternative suggestions for the latter.  After all there are plenty of projects which get by very nicely  whether by using local copies of an authority file, or by using an external database.</w:t>
      </w:r>
      <w:r>
        <w:rPr/>
        <w:t xml:space="preserve"> </w:t>
      </w:r>
      <w:del w:id="44" w:author="Martin Holmes" w:date="2018-11-27T22:16:48Z">
        <w:r>
          <w:rPr/>
          <w:delText xml:space="preserve">[THE REVIEWER APPEARS TO BE CONFUSING THE METHOD OF LINKING TO AUTHORITY FILES WITH THE DIAGNOSTIC APPROACH TO CHECKING THOSE LINKS. CLARIFY WHAT THE SCHEMATRON IS DOING, POINT OUT THAT THIS IS A REASON FOR THE DIAGNOSTICS FOR A LARGE PROJECT TO BE A SUPPLEMENTARY PROCESS TO THE BASIC VALIDATION WITH SCHEMAS WHICH IS HAPPENING WHILE EDITORS EDIT.]   </w:delText>
        </w:r>
      </w:del>
    </w:p>
    <w:p>
      <w:pPr>
        <w:pStyle w:val="Normal"/>
        <w:spacing w:before="0" w:after="0"/>
        <w:contextualSpacing/>
        <w:rPr/>
      </w:pPr>
      <w:ins w:id="45" w:author="Joey Takeda" w:date="2018-11-23T23:24:51Z">
        <w:r>
          <w:rPr/>
          <w:t xml:space="preserve">We agree with the reviewer that not all readers may be familiar with Schematron XML; we have now provided a brief summary of the schematron code block. We also clarified that diagnostics are meant to be supplementary to schematron; for small projects, many checks performed by diagnostics can be done with schematron, but for large projects, diagnostics provide a more efficient and less resource intensive form of validation and consistency checking. </w:t>
        </w:r>
      </w:ins>
    </w:p>
    <w:p>
      <w:pPr>
        <w:pStyle w:val="Normal"/>
        <w:spacing w:before="0" w:after="0"/>
        <w:contextualSpacing/>
        <w:rPr/>
      </w:pPr>
      <w:r>
        <w:rPr/>
      </w:r>
    </w:p>
    <w:p>
      <w:pPr>
        <w:pStyle w:val="Normal"/>
        <w:spacing w:before="0" w:after="0"/>
        <w:contextualSpacing/>
        <w:rPr/>
      </w:pPr>
      <w:commentRangeStart w:id="8"/>
      <w:r>
        <w:rPr>
          <w:i/>
          <w:rPrChange w:id="0" w:author="Martin Holmes" w:date="2018-11-27T22:17:09Z"/>
        </w:rPr>
        <w:t>p6l24</w:t>
      </w:r>
      <w:r>
        <w:rPr>
          <w:i/>
        </w:rPr>
      </w:r>
      <w:commentRangeEnd w:id="8"/>
      <w:r>
        <w:commentReference w:id="8"/>
      </w:r>
      <w:r>
        <w:rPr>
          <w:i/>
          <w:rPrChange w:id="0" w:author="Martin Holmes" w:date="2018-11-27T22:17:09Z"/>
        </w:rPr>
        <w:t xml:space="preserve"> "provide progress analysis" noun collision. How about "monitor progress"</w:t>
      </w:r>
      <w:del w:id="48" w:author="Joey Takeda" w:date="2018-11-23T23:19:16Z">
        <w:r>
          <w:rPr/>
          <w:delText xml:space="preserve"> [AGREED. CHANGE.]</w:delText>
        </w:r>
      </w:del>
      <w:r>
        <w:rPr/>
        <w:t xml:space="preserve"> </w:t>
      </w:r>
    </w:p>
    <w:p>
      <w:pPr>
        <w:pStyle w:val="Normal"/>
        <w:spacing w:before="0" w:after="0"/>
        <w:contextualSpacing/>
        <w:rPr/>
      </w:pPr>
      <w:ins w:id="49" w:author="Joey Takeda" w:date="2018-11-23T23:19:16Z">
        <w:r>
          <w:rPr/>
          <w:t>We agree--changed.</w:t>
        </w:r>
      </w:ins>
    </w:p>
    <w:p>
      <w:pPr>
        <w:pStyle w:val="Normal"/>
        <w:spacing w:before="0" w:after="0"/>
        <w:contextualSpacing/>
        <w:rPr/>
      </w:pPr>
      <w:r>
        <w:rPr/>
      </w:r>
    </w:p>
    <w:p>
      <w:pPr>
        <w:pStyle w:val="Normal"/>
        <w:spacing w:before="0" w:after="0"/>
        <w:contextualSpacing/>
        <w:rPr>
          <w:i/>
          <w:i/>
        </w:rPr>
      </w:pPr>
      <w:r>
        <w:rPr>
          <w:i/>
          <w:rPrChange w:id="0" w:author="Martin Holmes" w:date="2018-11-27T22:20:45Z"/>
        </w:rPr>
        <w:t>p7 example : might perhaps be nice to include an example of a  real duplicate as well as these faux amis</w:t>
      </w:r>
    </w:p>
    <w:p>
      <w:pPr>
        <w:pStyle w:val="Normal"/>
        <w:spacing w:before="0" w:after="0"/>
        <w:contextualSpacing/>
        <w:rPr/>
      </w:pPr>
      <w:ins w:id="51" w:author="Martin Holmes" w:date="2018-11-27T22:20:53Z">
        <w:r>
          <w:rPr>
            <w:i/>
          </w:rPr>
          <w:t xml:space="preserve">We agree. New image included. </w:t>
        </w:r>
      </w:ins>
      <w:del w:id="52" w:author="Martin Holmes" w:date="2018-11-27T22:20:51Z">
        <w:r>
          <w:rPr/>
          <w:delText xml:space="preserve"> [AGREED. NEW IMAGE INCLUDED.]</w:delText>
        </w:r>
      </w:del>
    </w:p>
    <w:p>
      <w:pPr>
        <w:pStyle w:val="Normal"/>
        <w:spacing w:before="0" w:after="0"/>
        <w:contextualSpacing/>
        <w:rPr/>
      </w:pPr>
      <w:r>
        <w:rPr/>
      </w:r>
    </w:p>
    <w:p>
      <w:pPr>
        <w:pStyle w:val="Normal"/>
        <w:spacing w:before="0" w:after="0"/>
        <w:contextualSpacing/>
        <w:rPr/>
      </w:pPr>
      <w:commentRangeStart w:id="9"/>
      <w:r>
        <w:rPr>
          <w:i/>
          <w:rPrChange w:id="0" w:author="Martin Holmes" w:date="2018-11-27T22:21:05Z"/>
        </w:rPr>
        <w:t>p8</w:t>
      </w:r>
      <w:r>
        <w:rPr>
          <w:i/>
        </w:rPr>
      </w:r>
      <w:commentRangeEnd w:id="9"/>
      <w:r>
        <w:commentReference w:id="9"/>
      </w:r>
      <w:r>
        <w:rPr>
          <w:i/>
          <w:rPrChange w:id="0" w:author="Martin Holmes" w:date="2018-11-27T22:21:05Z"/>
        </w:rPr>
        <w:t xml:space="preserve"> "Agas" ???</w:t>
      </w:r>
      <w:r>
        <w:rPr/>
        <w:t xml:space="preserve"> </w:t>
      </w:r>
      <w:del w:id="55" w:author="Martin Holmes" w:date="2018-11-27T22:21:12Z">
        <w:r>
          <w:rPr/>
          <w:delText>[ADD EXPLANATION OF AGAS MAP TO FIGURE CAPTION.]</w:delText>
        </w:r>
      </w:del>
    </w:p>
    <w:p>
      <w:pPr>
        <w:pStyle w:val="Normal"/>
        <w:spacing w:before="0" w:after="0"/>
        <w:contextualSpacing/>
        <w:rPr/>
      </w:pPr>
      <w:ins w:id="56" w:author="Joey Takeda" w:date="2018-11-23T23:16:30Z">
        <w:r>
          <w:rPr/>
          <w:t>We have now given a brief explanation of the column headings, and link to MoEML’s explanation of the Agas map.</w:t>
        </w:r>
      </w:ins>
    </w:p>
    <w:p>
      <w:pPr>
        <w:pStyle w:val="Normal"/>
        <w:spacing w:before="0" w:after="0"/>
        <w:contextualSpacing/>
        <w:rPr/>
      </w:pPr>
      <w:r>
        <w:rPr/>
      </w:r>
    </w:p>
    <w:p>
      <w:pPr>
        <w:pStyle w:val="Normal"/>
        <w:spacing w:before="0" w:after="0"/>
        <w:contextualSpacing/>
        <w:rPr>
          <w:i/>
          <w:i/>
        </w:rPr>
      </w:pPr>
      <w:r>
        <w:rPr>
          <w:i/>
          <w:rPrChange w:id="0" w:author="Martin Holmes" w:date="2018-11-27T22:21:31Z"/>
        </w:rPr>
        <w:t>pp 8-9 These level 3 features are interesting: their potential use for predicting project end dates seems a little implausible though, especially in view of your subsequent discussion: the better your diagnostics, the more things you will find to diagnose. You should perhaps give some hints as to how to decide whether your current set of diagnostic procedures is adequate.</w:t>
      </w:r>
    </w:p>
    <w:p>
      <w:pPr>
        <w:pStyle w:val="Normal"/>
        <w:spacing w:before="0" w:after="0"/>
        <w:contextualSpacing/>
        <w:rPr>
          <w:i/>
          <w:i/>
        </w:rPr>
      </w:pPr>
      <w:ins w:id="58" w:author="Martin Holmes" w:date="2018-11-27T22:21:33Z">
        <w:r>
          <w:rPr>
            <w:i/>
          </w:rPr>
          <w:t>We believe this is addressed in the section “Too much of a good thing”.</w:t>
        </w:r>
      </w:ins>
    </w:p>
    <w:p>
      <w:pPr>
        <w:pStyle w:val="Normal"/>
        <w:spacing w:before="0" w:after="0"/>
        <w:contextualSpacing/>
        <w:rPr/>
      </w:pPr>
      <w:ins w:id="59" w:author="Martin Holmes" w:date="2018-11-27T22:21:33Z">
        <w:r>
          <w:rPr>
            <w:i/>
          </w:rPr>
          <w:t>-</w:t>
        </w:r>
      </w:ins>
      <w:del w:id="60" w:author="Martin Holmes" w:date="2018-11-27T22:21:33Z">
        <w:r>
          <w:rPr/>
          <w:delText>[WE ADDRESS THIS IN THE Too much of a good thing SECTION.]</w:delText>
        </w:r>
      </w:del>
    </w:p>
    <w:p>
      <w:pPr>
        <w:pStyle w:val="Normal"/>
        <w:spacing w:before="0" w:after="0"/>
        <w:contextualSpacing/>
        <w:rPr/>
      </w:pPr>
      <w:r>
        <w:rPr/>
      </w:r>
    </w:p>
    <w:p>
      <w:pPr>
        <w:pStyle w:val="Normal"/>
        <w:spacing w:before="0" w:after="0"/>
        <w:contextualSpacing/>
        <w:rPr/>
      </w:pPr>
      <w:r>
        <w:rPr>
          <w:i/>
          <w:rPrChange w:id="0" w:author="Martin Holmes" w:date="2018-11-27T22:39:42Z"/>
        </w:rPr>
        <w:t>(This whole field is one that NLP people worry about endlessly: there are numerous theoretical papers on validation of linguistic corpora.)</w:t>
      </w:r>
      <w:del w:id="62" w:author="Martin Holmes" w:date="2018-11-27T22:39:27Z">
        <w:r>
          <w:rPr/>
          <w:delText xml:space="preserve"> [NOT SURE HOW TO RESPOND TO THIS.]</w:delText>
        </w:r>
      </w:del>
    </w:p>
    <w:p>
      <w:pPr>
        <w:pStyle w:val="Normal"/>
        <w:spacing w:before="0" w:after="0"/>
        <w:contextualSpacing/>
        <w:rPr/>
      </w:pPr>
      <w:ins w:id="63" w:author="Martin Holmes" w:date="2018-11-27T22:39:29Z">
        <w:r>
          <w:rPr/>
          <w:t>This seems outside the scope of our paper.</w:t>
        </w:r>
      </w:ins>
    </w:p>
    <w:p>
      <w:pPr>
        <w:pStyle w:val="Normal"/>
        <w:spacing w:before="0" w:after="0"/>
        <w:contextualSpacing/>
        <w:rPr/>
      </w:pPr>
      <w:r>
        <w:rPr/>
      </w:r>
    </w:p>
    <w:p>
      <w:pPr>
        <w:pStyle w:val="Normal"/>
        <w:spacing w:before="0" w:after="0"/>
        <w:contextualSpacing/>
        <w:rPr>
          <w:i/>
          <w:i/>
          <w:ins w:id="65" w:author="Martin Holmes" w:date="2018-11-27T23:23:06Z"/>
        </w:rPr>
      </w:pPr>
      <w:r>
        <w:rPr>
          <w:i/>
          <w:rPrChange w:id="0" w:author="Martin Holmes" w:date="2018-11-27T23:23:11Z"/>
        </w:rPr>
        <w:t>And (contra Kirschenbaum) L Burnard has pointed out several times that "nothing in digital form is ever really finished."</w:t>
      </w:r>
    </w:p>
    <w:p>
      <w:pPr>
        <w:pStyle w:val="Normal"/>
        <w:spacing w:before="0" w:after="0"/>
        <w:contextualSpacing/>
        <w:rPr/>
      </w:pPr>
      <w:del w:id="66" w:author="Martin Holmes" w:date="2018-11-27T23:23:06Z">
        <w:r>
          <w:rPr/>
          <w:delText xml:space="preserve"> </w:delText>
        </w:r>
      </w:del>
      <w:del w:id="67" w:author="Martin Holmes" w:date="2018-11-27T23:23:06Z">
        <w:r>
          <w:rPr/>
          <w:delText>[GOOD POINT; WE HAVE ADDED A SECTION EXPLAINING THAT ENDINGS GOOD PRACTICES INCLUDE CLEAR DEFINITION OF MILESTONES OR PHASES, EACH OF WHICH REPRESENTS AN "EDITION", WHICH SHOULD BE FINISHED AND RELEASED BEFORE THE NEXT IS BEGUN. "Nothing in digital form is ever really finished" IS NOT A DESIRABLE STATE OF AFFAIRS. THIS REALITY REPRESENTS A COMMON METHODOLOGICAL DEFECT IN DIGITAL HUMANITIES PROJECTS.]</w:delText>
        </w:r>
      </w:del>
    </w:p>
    <w:p>
      <w:pPr>
        <w:pStyle w:val="Normal"/>
        <w:spacing w:before="0" w:after="0"/>
        <w:contextualSpacing/>
        <w:rPr/>
      </w:pPr>
      <w:ins w:id="68" w:author="Martin Holmes" w:date="2018-11-27T23:23:14Z">
        <w:r>
          <w:rPr/>
          <w:t>We agree that there is a common tacit assumption that digital project are never finished, but we believe that this is rather a pernicious idea; we have added the Burnard quote to the last paragraph along with some explanation of our position.</w:t>
        </w:r>
      </w:ins>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ey Takeda" w:date="2018-11-27T19:25:44Z" w:initials="">
    <w:p>
      <w:r>
        <w:rPr>
          <w:rFonts w:ascii="Liberation Serif" w:hAnsi="Liberation Serif" w:eastAsia="DejaVu Sans" w:cs="DejaVu Sans"/>
          <w:sz w:val="24"/>
          <w:szCs w:val="24"/>
          <w:lang w:val="en-US" w:eastAsia="en-US" w:bidi="en-US"/>
        </w:rPr>
        <w:t>Have somewhat addressed, but perhaps should be more thoroughly fleshed out in the paper?</w:t>
      </w:r>
    </w:p>
  </w:comment>
  <w:comment w:id="1" w:author="Joey Takeda" w:date="2018-11-27T19:25:18Z" w:initials="">
    <w:p>
      <w:r>
        <w:rPr>
          <w:rFonts w:ascii="Liberation Serif" w:hAnsi="Liberation Serif" w:eastAsia="DejaVu Sans" w:cs="DejaVu Sans"/>
          <w:sz w:val="24"/>
          <w:szCs w:val="24"/>
          <w:lang w:val="en-US" w:eastAsia="en-US" w:bidi="en-US"/>
        </w:rPr>
        <w:t>JT done</w:t>
      </w:r>
    </w:p>
  </w:comment>
  <w:comment w:id="4" w:author="Martin Holmes" w:date="2018-11-27T22:05:39Z" w:initials="">
    <w:p>
      <w:r>
        <w:rPr>
          <w:rFonts w:ascii="Liberation Serif" w:hAnsi="Liberation Serif" w:eastAsia="DejaVu Sans" w:cs="DejaVu Sans"/>
          <w:sz w:val="24"/>
          <w:szCs w:val="24"/>
          <w:lang w:val="en-US" w:eastAsia="en-US" w:bidi="en-US"/>
        </w:rPr>
        <w:t>Joey, did you find this text?</w:t>
      </w:r>
    </w:p>
  </w:comment>
  <w:comment w:id="3" w:author="Joey Takeda" w:date="2018-11-27T22:31:38Z" w:initials="">
    <w:p>
      <w:r>
        <w:rPr>
          <w:rFonts w:ascii="Liberation Serif" w:hAnsi="Liberation Serif" w:eastAsia="DejaVu Sans" w:cs="DejaVu Sans"/>
          <w:sz w:val="24"/>
          <w:szCs w:val="24"/>
          <w:lang w:val="en-US" w:eastAsia="en-US" w:bidi="en-US"/>
        </w:rPr>
        <w:t>No I wasn't able to retrieve it—UBC is moving a large segment of their collection out of the library into off site storage; I have requested in and it's now at the library, so I can get it tomorrow, if we'd like.</w:t>
      </w:r>
    </w:p>
  </w:comment>
  <w:comment w:id="2" w:author="Martin Holmes" w:date="2018-11-27T23:30:52Z" w:initials="">
    <w:p>
      <w:r>
        <w:rPr>
          <w:rFonts w:ascii="Liberation Serif" w:hAnsi="Liberation Serif" w:eastAsia="DejaVu Sans" w:cs="DejaVu Sans"/>
          <w:sz w:val="24"/>
          <w:szCs w:val="24"/>
          <w:lang w:val="en-US" w:eastAsia="en-US" w:bidi="en-US"/>
        </w:rPr>
        <w:t>I don't think we need it.</w:t>
      </w:r>
    </w:p>
  </w:comment>
  <w:comment w:id="5" w:author="Joey Takeda" w:date="2018-11-27T19:26:31Z" w:initials="">
    <w:p>
      <w:r>
        <w:rPr>
          <w:rFonts w:ascii="Liberation Serif" w:hAnsi="Liberation Serif" w:eastAsia="DejaVu Sans" w:cs="DejaVu Sans"/>
          <w:sz w:val="24"/>
          <w:szCs w:val="24"/>
          <w:lang w:val="en-US" w:eastAsia="en-US" w:bidi="en-US"/>
        </w:rPr>
        <w:t>JT fixed</w:t>
      </w:r>
    </w:p>
  </w:comment>
  <w:comment w:id="6" w:author="Joey Takeda" w:date="2018-11-23T23:40:31Z" w:initials="">
    <w:p>
      <w:r>
        <w:rPr>
          <w:rFonts w:ascii="Liberation Serif" w:hAnsi="Liberation Serif" w:eastAsia="DejaVu Sans" w:cs="DejaVu Sans"/>
          <w:sz w:val="24"/>
          <w:szCs w:val="24"/>
          <w:lang w:val="en-US" w:eastAsia="en-US" w:bidi="en-US"/>
        </w:rPr>
        <w:t>JT has addressed</w:t>
      </w:r>
    </w:p>
  </w:comment>
  <w:comment w:id="7" w:author="Joey Takeda" w:date="2018-11-23T23:24:47Z" w:initials="">
    <w:p>
      <w:r>
        <w:rPr>
          <w:rFonts w:ascii="Liberation Serif" w:hAnsi="Liberation Serif" w:eastAsia="DejaVu Sans" w:cs="DejaVu Sans"/>
          <w:sz w:val="24"/>
          <w:szCs w:val="24"/>
          <w:lang w:val="en-US" w:eastAsia="en-US" w:bidi="en-US"/>
        </w:rPr>
        <w:t>I've addressed the first half here by adding a quick summary of the schematron, but we still need more on how diagnostics are built on top (i.e. "beyond") a foundation of RNG + SCH</w:t>
      </w:r>
    </w:p>
  </w:comment>
  <w:comment w:id="8" w:author="Joey Takeda" w:date="2018-11-23T23:19:33Z" w:initials="">
    <w:p>
      <w:r>
        <w:rPr>
          <w:rFonts w:ascii="Liberation Serif" w:hAnsi="Liberation Serif" w:eastAsia="DejaVu Sans" w:cs="DejaVu Sans"/>
          <w:sz w:val="24"/>
          <w:szCs w:val="24"/>
          <w:lang w:val="en-US" w:eastAsia="en-US" w:bidi="en-US"/>
        </w:rPr>
        <w:t>done</w:t>
      </w:r>
    </w:p>
  </w:comment>
  <w:comment w:id="9" w:author="Joey Takeda" w:date="2018-11-23T23:18:40Z" w:initials="">
    <w:p>
      <w:r>
        <w:rPr>
          <w:rFonts w:ascii="Liberation Serif" w:hAnsi="Liberation Serif" w:eastAsia="DejaVu Sans" w:cs="DejaVu Sans"/>
          <w:sz w:val="24"/>
          <w:szCs w:val="24"/>
          <w:lang w:val="en-US" w:eastAsia="en-US" w:bidi="en-US"/>
        </w:rPr>
        <w:t>Done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8"/>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contextualSpacing/>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3</Pages>
  <Words>895</Words>
  <Characters>4487</Characters>
  <CharactersWithSpaces>5363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