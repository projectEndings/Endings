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058384" w14:textId="77777777" w:rsidR="00DE2B80" w:rsidRDefault="00DE2B80" w:rsidP="00DE2B80">
      <w:pPr>
        <w:jc w:val="center"/>
        <w:rPr>
          <w:rFonts w:ascii="Times New Roman" w:hAnsi="Times New Roman" w:cs="Times New Roman"/>
        </w:rPr>
      </w:pPr>
      <w:bookmarkStart w:id="0" w:name="_GoBack"/>
      <w:bookmarkEnd w:id="0"/>
      <w:r>
        <w:rPr>
          <w:rFonts w:ascii="Times New Roman" w:hAnsi="Times New Roman" w:cs="Times New Roman"/>
        </w:rPr>
        <w:t>Project Endings</w:t>
      </w:r>
    </w:p>
    <w:p w14:paraId="0C931E6C" w14:textId="77777777" w:rsidR="00DE2B80" w:rsidRDefault="00DE2B80" w:rsidP="00DE2B80">
      <w:pPr>
        <w:jc w:val="center"/>
        <w:rPr>
          <w:rFonts w:ascii="Times New Roman" w:hAnsi="Times New Roman" w:cs="Times New Roman"/>
        </w:rPr>
      </w:pPr>
      <w:r>
        <w:rPr>
          <w:rFonts w:ascii="Times New Roman" w:hAnsi="Times New Roman" w:cs="Times New Roman"/>
        </w:rPr>
        <w:t>Team meeting, August 29, 2016</w:t>
      </w:r>
    </w:p>
    <w:p w14:paraId="0302C2F2" w14:textId="77777777" w:rsidR="00DE2B80" w:rsidRDefault="00DE2B80" w:rsidP="00DE2B80">
      <w:pPr>
        <w:jc w:val="center"/>
        <w:rPr>
          <w:rFonts w:ascii="Times New Roman" w:hAnsi="Times New Roman" w:cs="Times New Roman"/>
        </w:rPr>
      </w:pPr>
    </w:p>
    <w:p w14:paraId="1BFD69C0" w14:textId="77777777" w:rsidR="00DE2B80" w:rsidRDefault="00DE2B80" w:rsidP="00DE2B80">
      <w:pPr>
        <w:jc w:val="center"/>
        <w:rPr>
          <w:rFonts w:ascii="Times New Roman" w:hAnsi="Times New Roman" w:cs="Times New Roman"/>
        </w:rPr>
      </w:pPr>
      <w:r>
        <w:rPr>
          <w:rFonts w:ascii="Times New Roman" w:hAnsi="Times New Roman" w:cs="Times New Roman"/>
        </w:rPr>
        <w:t xml:space="preserve">Present: Stewart </w:t>
      </w:r>
      <w:proofErr w:type="spellStart"/>
      <w:r>
        <w:rPr>
          <w:rFonts w:ascii="Times New Roman" w:hAnsi="Times New Roman" w:cs="Times New Roman"/>
        </w:rPr>
        <w:t>Arneil</w:t>
      </w:r>
      <w:proofErr w:type="spellEnd"/>
      <w:r>
        <w:rPr>
          <w:rFonts w:ascii="Times New Roman" w:hAnsi="Times New Roman" w:cs="Times New Roman"/>
        </w:rPr>
        <w:t xml:space="preserve">, Claire Carlin, </w:t>
      </w:r>
      <w:proofErr w:type="spellStart"/>
      <w:r>
        <w:rPr>
          <w:rFonts w:ascii="Times New Roman" w:hAnsi="Times New Roman" w:cs="Times New Roman"/>
        </w:rPr>
        <w:t>Ewa</w:t>
      </w:r>
      <w:proofErr w:type="spellEnd"/>
      <w:r>
        <w:rPr>
          <w:rFonts w:ascii="Times New Roman" w:hAnsi="Times New Roman" w:cs="Times New Roman"/>
        </w:rPr>
        <w:t xml:space="preserve"> </w:t>
      </w:r>
      <w:proofErr w:type="spellStart"/>
      <w:r>
        <w:rPr>
          <w:rFonts w:ascii="Times New Roman" w:hAnsi="Times New Roman" w:cs="Times New Roman"/>
        </w:rPr>
        <w:t>Czaykowska</w:t>
      </w:r>
      <w:proofErr w:type="spellEnd"/>
      <w:r>
        <w:rPr>
          <w:rFonts w:ascii="Times New Roman" w:hAnsi="Times New Roman" w:cs="Times New Roman"/>
        </w:rPr>
        <w:t xml:space="preserve">-Higgins, Lisa Goddard, Martin Holmes, </w:t>
      </w:r>
      <w:proofErr w:type="spellStart"/>
      <w:r>
        <w:rPr>
          <w:rFonts w:ascii="Times New Roman" w:hAnsi="Times New Roman" w:cs="Times New Roman"/>
        </w:rPr>
        <w:t>Tye</w:t>
      </w:r>
      <w:proofErr w:type="spellEnd"/>
      <w:r>
        <w:rPr>
          <w:rFonts w:ascii="Times New Roman" w:hAnsi="Times New Roman" w:cs="Times New Roman"/>
        </w:rPr>
        <w:t xml:space="preserve"> </w:t>
      </w:r>
      <w:proofErr w:type="spellStart"/>
      <w:r>
        <w:rPr>
          <w:rFonts w:ascii="Times New Roman" w:hAnsi="Times New Roman" w:cs="Times New Roman"/>
        </w:rPr>
        <w:t>Landels</w:t>
      </w:r>
      <w:proofErr w:type="spellEnd"/>
      <w:r>
        <w:rPr>
          <w:rFonts w:ascii="Times New Roman" w:hAnsi="Times New Roman" w:cs="Times New Roman"/>
        </w:rPr>
        <w:t>, Greg Newton, Joey Takada,</w:t>
      </w:r>
    </w:p>
    <w:p w14:paraId="63CEA831" w14:textId="77777777" w:rsidR="00DE2B80" w:rsidRDefault="00DE2B80" w:rsidP="00DE2B80">
      <w:pPr>
        <w:rPr>
          <w:rFonts w:ascii="Times New Roman" w:hAnsi="Times New Roman" w:cs="Times New Roman"/>
        </w:rPr>
      </w:pPr>
    </w:p>
    <w:p w14:paraId="0A174E8C" w14:textId="77777777" w:rsidR="00DE2B80" w:rsidRDefault="00DE2B80" w:rsidP="00DE2B80">
      <w:pPr>
        <w:ind w:firstLine="0"/>
        <w:jc w:val="left"/>
        <w:rPr>
          <w:rFonts w:ascii="Times New Roman" w:hAnsi="Times New Roman" w:cs="Times New Roman"/>
        </w:rPr>
      </w:pPr>
    </w:p>
    <w:p w14:paraId="3B2D162B" w14:textId="77777777" w:rsidR="00DE2B80" w:rsidRDefault="00DE2B80" w:rsidP="00DE2B80">
      <w:pPr>
        <w:ind w:firstLine="0"/>
        <w:jc w:val="left"/>
        <w:rPr>
          <w:rFonts w:ascii="Times New Roman" w:hAnsi="Times New Roman" w:cs="Times New Roman"/>
        </w:rPr>
      </w:pPr>
      <w:r>
        <w:rPr>
          <w:rFonts w:ascii="Times New Roman" w:hAnsi="Times New Roman" w:cs="Times New Roman"/>
        </w:rPr>
        <w:t xml:space="preserve">Although work on Graves, </w:t>
      </w:r>
      <w:proofErr w:type="spellStart"/>
      <w:r w:rsidRPr="00C06CB2">
        <w:rPr>
          <w:rFonts w:ascii="Times New Roman" w:hAnsi="Times New Roman" w:cs="Times New Roman"/>
          <w:i/>
          <w:iCs/>
        </w:rPr>
        <w:t>MoEML</w:t>
      </w:r>
      <w:proofErr w:type="spellEnd"/>
      <w:r>
        <w:rPr>
          <w:rFonts w:ascii="Times New Roman" w:hAnsi="Times New Roman" w:cs="Times New Roman"/>
        </w:rPr>
        <w:t xml:space="preserve"> and </w:t>
      </w:r>
      <w:proofErr w:type="spellStart"/>
      <w:r>
        <w:rPr>
          <w:rFonts w:ascii="Times New Roman" w:hAnsi="Times New Roman" w:cs="Times New Roman"/>
          <w:i/>
        </w:rPr>
        <w:t>Mariage</w:t>
      </w:r>
      <w:proofErr w:type="spellEnd"/>
      <w:r>
        <w:rPr>
          <w:rFonts w:ascii="Times New Roman" w:hAnsi="Times New Roman" w:cs="Times New Roman"/>
        </w:rPr>
        <w:t xml:space="preserve"> is progressing simultaneously, Martin will use Graves as the first over-all test case for building an HTML-based </w:t>
      </w:r>
      <w:proofErr w:type="spellStart"/>
      <w:r>
        <w:rPr>
          <w:rFonts w:ascii="Times New Roman" w:hAnsi="Times New Roman" w:cs="Times New Roman"/>
        </w:rPr>
        <w:t>eXist</w:t>
      </w:r>
      <w:proofErr w:type="spellEnd"/>
      <w:r>
        <w:rPr>
          <w:rFonts w:ascii="Times New Roman" w:hAnsi="Times New Roman" w:cs="Times New Roman"/>
        </w:rPr>
        <w:t xml:space="preserve"> web application as it is the smallest of the group and is much less complicated. All of the projects, although built statically for reasons of simplicity and to aid in archiving, still require relatively sophisticated search capabilities, and the initial approach to this will be to use the </w:t>
      </w:r>
      <w:proofErr w:type="spellStart"/>
      <w:r>
        <w:rPr>
          <w:rFonts w:ascii="Times New Roman" w:hAnsi="Times New Roman" w:cs="Times New Roman"/>
        </w:rPr>
        <w:t>eXist</w:t>
      </w:r>
      <w:proofErr w:type="spellEnd"/>
      <w:r>
        <w:rPr>
          <w:rFonts w:ascii="Times New Roman" w:hAnsi="Times New Roman" w:cs="Times New Roman"/>
        </w:rPr>
        <w:t xml:space="preserve"> XML database, since we know it well.</w:t>
      </w:r>
    </w:p>
    <w:p w14:paraId="4BB84A22" w14:textId="77777777" w:rsidR="007B6A78" w:rsidRDefault="007B6A78" w:rsidP="00DE2B80">
      <w:pPr>
        <w:ind w:firstLine="0"/>
        <w:jc w:val="left"/>
        <w:rPr>
          <w:rFonts w:ascii="Times New Roman" w:hAnsi="Times New Roman" w:cs="Times New Roman"/>
        </w:rPr>
      </w:pPr>
    </w:p>
    <w:p w14:paraId="7800E45F" w14:textId="77777777" w:rsidR="007B6A78" w:rsidRDefault="007B6A78" w:rsidP="007B6A78">
      <w:pPr>
        <w:ind w:firstLine="0"/>
        <w:rPr>
          <w:rFonts w:ascii="Times New Roman" w:hAnsi="Times New Roman" w:cs="Times New Roman"/>
          <w:u w:val="single"/>
        </w:rPr>
      </w:pPr>
      <w:r>
        <w:rPr>
          <w:rFonts w:ascii="Times New Roman" w:hAnsi="Times New Roman" w:cs="Times New Roman"/>
          <w:u w:val="single"/>
        </w:rPr>
        <w:t>1. The Graves Diaries</w:t>
      </w:r>
    </w:p>
    <w:p w14:paraId="5546118A" w14:textId="77777777" w:rsidR="007B6A78" w:rsidRDefault="007B6A78" w:rsidP="007B6A78">
      <w:pPr>
        <w:ind w:firstLine="0"/>
        <w:rPr>
          <w:rFonts w:ascii="Times New Roman" w:hAnsi="Times New Roman" w:cs="Times New Roman"/>
        </w:rPr>
      </w:pPr>
      <w:proofErr w:type="spellStart"/>
      <w:r>
        <w:rPr>
          <w:rFonts w:ascii="Times New Roman" w:hAnsi="Times New Roman" w:cs="Times New Roman"/>
        </w:rPr>
        <w:t>Tye</w:t>
      </w:r>
      <w:proofErr w:type="spellEnd"/>
      <w:r>
        <w:rPr>
          <w:rFonts w:ascii="Times New Roman" w:hAnsi="Times New Roman" w:cs="Times New Roman"/>
        </w:rPr>
        <w:t xml:space="preserve"> and Joey made major progress over the summer. </w:t>
      </w:r>
    </w:p>
    <w:p w14:paraId="7C1BACE0" w14:textId="77777777" w:rsidR="007B6A78" w:rsidRPr="007B6A78" w:rsidRDefault="007B6A78" w:rsidP="007B6A78">
      <w:pPr>
        <w:pStyle w:val="ListParagraph"/>
        <w:numPr>
          <w:ilvl w:val="0"/>
          <w:numId w:val="2"/>
        </w:numPr>
        <w:jc w:val="left"/>
      </w:pPr>
      <w:proofErr w:type="spellStart"/>
      <w:r>
        <w:rPr>
          <w:rFonts w:ascii="Times New Roman" w:hAnsi="Times New Roman" w:cs="Times New Roman"/>
        </w:rPr>
        <w:t>Tye</w:t>
      </w:r>
      <w:proofErr w:type="spellEnd"/>
      <w:r>
        <w:rPr>
          <w:rFonts w:ascii="Times New Roman" w:hAnsi="Times New Roman" w:cs="Times New Roman"/>
        </w:rPr>
        <w:t xml:space="preserve"> did the clean up. There are still a couple of missing references Elizabeth will work on. Diagnostics show only 4 anomalies, all on one topic (“</w:t>
      </w:r>
      <w:proofErr w:type="spellStart"/>
      <w:r>
        <w:rPr>
          <w:rFonts w:ascii="Times New Roman" w:hAnsi="Times New Roman" w:cs="Times New Roman"/>
        </w:rPr>
        <w:t>Estanco</w:t>
      </w:r>
      <w:proofErr w:type="spellEnd"/>
      <w:r>
        <w:rPr>
          <w:rFonts w:ascii="Times New Roman" w:hAnsi="Times New Roman" w:cs="Times New Roman"/>
        </w:rPr>
        <w:t>”).</w:t>
      </w:r>
    </w:p>
    <w:p w14:paraId="4CC41418" w14:textId="77777777" w:rsidR="007B6A78" w:rsidRDefault="007B6A78" w:rsidP="007B6A78">
      <w:pPr>
        <w:pStyle w:val="ListParagraph"/>
        <w:numPr>
          <w:ilvl w:val="0"/>
          <w:numId w:val="2"/>
        </w:numPr>
        <w:jc w:val="left"/>
      </w:pPr>
      <w:r>
        <w:t xml:space="preserve">Joey wrote the </w:t>
      </w:r>
      <w:proofErr w:type="spellStart"/>
      <w:r>
        <w:t>Schematron</w:t>
      </w:r>
      <w:proofErr w:type="spellEnd"/>
      <w:r>
        <w:t xml:space="preserve"> and added to the diagnostics; he will follow up on a couple of problems.</w:t>
      </w:r>
    </w:p>
    <w:p w14:paraId="1943CD57" w14:textId="77777777" w:rsidR="007B6A78" w:rsidRDefault="007B6A78" w:rsidP="007B6A78">
      <w:pPr>
        <w:pStyle w:val="ListParagraph"/>
        <w:numPr>
          <w:ilvl w:val="0"/>
          <w:numId w:val="2"/>
        </w:numPr>
        <w:jc w:val="left"/>
      </w:pPr>
      <w:r>
        <w:rPr>
          <w:rFonts w:ascii="Times New Roman" w:hAnsi="Times New Roman" w:cs="Times New Roman"/>
        </w:rPr>
        <w:t xml:space="preserve">Joey is also working on the static build. P5 docs needed to be checked, but </w:t>
      </w:r>
      <w:proofErr w:type="gramStart"/>
      <w:r>
        <w:rPr>
          <w:rFonts w:ascii="Times New Roman" w:hAnsi="Times New Roman" w:cs="Times New Roman"/>
        </w:rPr>
        <w:t>the  encoding</w:t>
      </w:r>
      <w:proofErr w:type="gramEnd"/>
      <w:r>
        <w:rPr>
          <w:rFonts w:ascii="Times New Roman" w:hAnsi="Times New Roman" w:cs="Times New Roman"/>
        </w:rPr>
        <w:t xml:space="preserve"> is already much improved, and the static build up and running; it looks nearly identical to the original site. It works better with JavaScript, and looks good; it works without JS, but of course doesn’t look very good. The project is ready to be packaged when the search is written. The site index on main page is a substantial improvement. The site was previously “</w:t>
      </w:r>
      <w:proofErr w:type="spellStart"/>
      <w:r>
        <w:rPr>
          <w:rFonts w:ascii="Times New Roman" w:hAnsi="Times New Roman" w:cs="Times New Roman"/>
        </w:rPr>
        <w:t>uncrawlable</w:t>
      </w:r>
      <w:proofErr w:type="spellEnd"/>
      <w:r>
        <w:rPr>
          <w:rFonts w:ascii="Times New Roman" w:hAnsi="Times New Roman" w:cs="Times New Roman"/>
        </w:rPr>
        <w:t xml:space="preserve">” by harvesters; now a crawler will be able to find everything right away. We will test this using the </w:t>
      </w:r>
      <w:proofErr w:type="spellStart"/>
      <w:r>
        <w:rPr>
          <w:rFonts w:ascii="Times New Roman" w:hAnsi="Times New Roman" w:cs="Times New Roman"/>
        </w:rPr>
        <w:t>Heritrix</w:t>
      </w:r>
      <w:proofErr w:type="spellEnd"/>
      <w:r>
        <w:rPr>
          <w:rFonts w:ascii="Times New Roman" w:hAnsi="Times New Roman" w:cs="Times New Roman"/>
        </w:rPr>
        <w:t xml:space="preserve"> crawler.</w:t>
      </w:r>
    </w:p>
    <w:p w14:paraId="5929364E" w14:textId="77777777" w:rsidR="007B6A78" w:rsidRDefault="007B6A78" w:rsidP="007B6A78">
      <w:pPr>
        <w:ind w:left="360" w:firstLine="0"/>
        <w:jc w:val="left"/>
        <w:rPr>
          <w:rFonts w:ascii="Times New Roman" w:hAnsi="Times New Roman" w:cs="Times New Roman"/>
        </w:rPr>
      </w:pPr>
      <w:r>
        <w:t xml:space="preserve">When archived, HTML will be searched, rather than XML. There will be some work involved in </w:t>
      </w:r>
      <w:r w:rsidRPr="007B6A78">
        <w:rPr>
          <w:rFonts w:ascii="Times New Roman" w:hAnsi="Times New Roman" w:cs="Times New Roman"/>
        </w:rPr>
        <w:t xml:space="preserve">configuring the indexing so that it will work intuitively. </w:t>
      </w:r>
    </w:p>
    <w:p w14:paraId="1D1534EA" w14:textId="77777777" w:rsidR="007B6A78" w:rsidRDefault="007B6A78" w:rsidP="007B6A78">
      <w:pPr>
        <w:ind w:left="360" w:firstLine="0"/>
        <w:jc w:val="left"/>
        <w:rPr>
          <w:rFonts w:ascii="Times New Roman" w:hAnsi="Times New Roman" w:cs="Times New Roman"/>
        </w:rPr>
      </w:pPr>
    </w:p>
    <w:p w14:paraId="519BC209" w14:textId="77777777" w:rsidR="007B6A78" w:rsidRDefault="007B6A78" w:rsidP="007B6A78">
      <w:pPr>
        <w:ind w:firstLine="0"/>
        <w:rPr>
          <w:rFonts w:ascii="Times New Roman" w:hAnsi="Times New Roman" w:cs="Times New Roman"/>
          <w:u w:val="single"/>
        </w:rPr>
      </w:pPr>
      <w:r>
        <w:rPr>
          <w:rFonts w:ascii="Times New Roman" w:hAnsi="Times New Roman" w:cs="Times New Roman"/>
          <w:u w:val="single"/>
        </w:rPr>
        <w:t xml:space="preserve">2. </w:t>
      </w:r>
      <w:proofErr w:type="spellStart"/>
      <w:r>
        <w:rPr>
          <w:rFonts w:ascii="Times New Roman" w:hAnsi="Times New Roman" w:cs="Times New Roman"/>
          <w:i/>
          <w:u w:val="single"/>
        </w:rPr>
        <w:t>Mariage</w:t>
      </w:r>
      <w:proofErr w:type="spellEnd"/>
    </w:p>
    <w:p w14:paraId="5F6FA29E" w14:textId="77777777" w:rsidR="007B6A78" w:rsidRDefault="007B6A78" w:rsidP="007B6A78">
      <w:pPr>
        <w:pStyle w:val="ListParagraph"/>
        <w:numPr>
          <w:ilvl w:val="0"/>
          <w:numId w:val="3"/>
        </w:numPr>
        <w:rPr>
          <w:rFonts w:ascii="Times New Roman" w:hAnsi="Times New Roman" w:cs="Times New Roman"/>
        </w:rPr>
      </w:pPr>
      <w:r>
        <w:rPr>
          <w:rFonts w:ascii="Times New Roman" w:hAnsi="Times New Roman" w:cs="Times New Roman"/>
        </w:rPr>
        <w:t xml:space="preserve">Martin will work on </w:t>
      </w:r>
      <w:proofErr w:type="spellStart"/>
      <w:r>
        <w:rPr>
          <w:rFonts w:ascii="Times New Roman" w:hAnsi="Times New Roman" w:cs="Times New Roman"/>
          <w:i/>
        </w:rPr>
        <w:t>Mariage</w:t>
      </w:r>
      <w:proofErr w:type="spellEnd"/>
      <w:r>
        <w:rPr>
          <w:rFonts w:ascii="Times New Roman" w:hAnsi="Times New Roman" w:cs="Times New Roman"/>
        </w:rPr>
        <w:t xml:space="preserve"> after Graves to develop the search page and web app.</w:t>
      </w:r>
    </w:p>
    <w:p w14:paraId="58BE6EF3" w14:textId="77777777" w:rsidR="007B6A78" w:rsidRPr="007B6A78" w:rsidRDefault="007B6A78" w:rsidP="007B6A78">
      <w:pPr>
        <w:pStyle w:val="ListParagraph"/>
        <w:numPr>
          <w:ilvl w:val="0"/>
          <w:numId w:val="3"/>
        </w:numPr>
        <w:rPr>
          <w:rFonts w:ascii="Times New Roman" w:hAnsi="Times New Roman" w:cs="Times New Roman"/>
        </w:rPr>
      </w:pPr>
      <w:r w:rsidRPr="007B6A78">
        <w:rPr>
          <w:rFonts w:ascii="Times New Roman" w:hAnsi="Times New Roman" w:cs="Times New Roman"/>
        </w:rPr>
        <w:t>Claire made less progress than planned in proofreading.</w:t>
      </w:r>
    </w:p>
    <w:p w14:paraId="1CB33B2B" w14:textId="77777777" w:rsidR="007B6A78" w:rsidRPr="007B6A78" w:rsidRDefault="007B6A78" w:rsidP="007B6A78">
      <w:pPr>
        <w:pStyle w:val="ListParagraph"/>
        <w:numPr>
          <w:ilvl w:val="0"/>
          <w:numId w:val="3"/>
        </w:numPr>
        <w:jc w:val="left"/>
      </w:pPr>
      <w:r>
        <w:rPr>
          <w:rFonts w:ascii="Times New Roman" w:hAnsi="Times New Roman" w:cs="Times New Roman"/>
        </w:rPr>
        <w:t xml:space="preserve">Both have contacted colleagues in France to solicit MITACS applications. The MITACS website is entirely dependent on </w:t>
      </w:r>
      <w:r w:rsidRPr="007B6A78">
        <w:rPr>
          <w:rFonts w:ascii="Times New Roman" w:hAnsi="Times New Roman" w:cs="Times New Roman"/>
        </w:rPr>
        <w:t>Flash, with the attendant problems (and risk of alienating DH colleagues). The September 20 deadline may be problematic for French students.</w:t>
      </w:r>
    </w:p>
    <w:p w14:paraId="22F1A0C3" w14:textId="77777777" w:rsidR="007B6A78" w:rsidRDefault="007B6A78" w:rsidP="007B6A78">
      <w:pPr>
        <w:pStyle w:val="ListParagraph"/>
        <w:numPr>
          <w:ilvl w:val="0"/>
          <w:numId w:val="3"/>
        </w:numPr>
        <w:jc w:val="left"/>
      </w:pPr>
      <w:r>
        <w:rPr>
          <w:rFonts w:ascii="Times New Roman" w:hAnsi="Times New Roman" w:cs="Times New Roman"/>
        </w:rPr>
        <w:t xml:space="preserve">Building of the </w:t>
      </w:r>
      <w:proofErr w:type="spellStart"/>
      <w:r>
        <w:rPr>
          <w:rFonts w:ascii="Times New Roman" w:hAnsi="Times New Roman" w:cs="Times New Roman"/>
          <w:i/>
        </w:rPr>
        <w:t>Mariage</w:t>
      </w:r>
      <w:proofErr w:type="spellEnd"/>
      <w:r>
        <w:rPr>
          <w:rFonts w:ascii="Times New Roman" w:hAnsi="Times New Roman" w:cs="Times New Roman"/>
        </w:rPr>
        <w:t xml:space="preserve"> web app will initially be done using the “tiny site” that is created as part of the static build, for testing purposes; the scale of this site should enable us to test the build process more rapidly.</w:t>
      </w:r>
    </w:p>
    <w:p w14:paraId="2AB11EE6" w14:textId="77777777" w:rsidR="007B6A78" w:rsidRDefault="007B6A78" w:rsidP="007B6A78">
      <w:pPr>
        <w:rPr>
          <w:rFonts w:ascii="Times New Roman" w:hAnsi="Times New Roman" w:cs="Times New Roman"/>
        </w:rPr>
      </w:pPr>
    </w:p>
    <w:p w14:paraId="67FB3106" w14:textId="77777777" w:rsidR="007B6A78" w:rsidRDefault="007B6A78" w:rsidP="007B6A78">
      <w:pPr>
        <w:rPr>
          <w:rFonts w:ascii="Times New Roman" w:hAnsi="Times New Roman" w:cs="Times New Roman"/>
        </w:rPr>
      </w:pPr>
    </w:p>
    <w:p w14:paraId="2A949A5C" w14:textId="77777777" w:rsidR="007B6A78" w:rsidRDefault="007B6A78" w:rsidP="007B6A78">
      <w:pPr>
        <w:rPr>
          <w:rFonts w:ascii="Times New Roman" w:hAnsi="Times New Roman" w:cs="Times New Roman"/>
        </w:rPr>
      </w:pPr>
    </w:p>
    <w:p w14:paraId="21F27378" w14:textId="77777777" w:rsidR="007B6A78" w:rsidRDefault="007B6A78" w:rsidP="007B6A78">
      <w:pPr>
        <w:rPr>
          <w:rFonts w:ascii="Times New Roman" w:hAnsi="Times New Roman" w:cs="Times New Roman"/>
        </w:rPr>
      </w:pPr>
    </w:p>
    <w:p w14:paraId="6D449756" w14:textId="77777777" w:rsidR="007B6A78" w:rsidRDefault="007B6A78" w:rsidP="007B6A78">
      <w:pPr>
        <w:ind w:firstLine="0"/>
        <w:rPr>
          <w:rFonts w:ascii="Times New Roman" w:hAnsi="Times New Roman" w:cs="Times New Roman"/>
          <w:u w:val="single"/>
        </w:rPr>
      </w:pPr>
      <w:r>
        <w:rPr>
          <w:rFonts w:ascii="Times New Roman" w:hAnsi="Times New Roman" w:cs="Times New Roman"/>
          <w:u w:val="single"/>
        </w:rPr>
        <w:lastRenderedPageBreak/>
        <w:t xml:space="preserve">3. </w:t>
      </w:r>
      <w:proofErr w:type="spellStart"/>
      <w:r>
        <w:rPr>
          <w:rFonts w:ascii="Times New Roman" w:hAnsi="Times New Roman" w:cs="Times New Roman"/>
          <w:u w:val="single"/>
        </w:rPr>
        <w:t>MoEML</w:t>
      </w:r>
      <w:proofErr w:type="spellEnd"/>
    </w:p>
    <w:p w14:paraId="7B6EA8C9" w14:textId="77777777" w:rsidR="007B6A78" w:rsidRDefault="007B6A78" w:rsidP="007B6A78">
      <w:pPr>
        <w:ind w:firstLine="0"/>
        <w:rPr>
          <w:rFonts w:ascii="Times New Roman" w:hAnsi="Times New Roman" w:cs="Times New Roman"/>
        </w:rPr>
      </w:pPr>
      <w:r>
        <w:rPr>
          <w:rFonts w:ascii="Times New Roman" w:hAnsi="Times New Roman" w:cs="Times New Roman"/>
        </w:rPr>
        <w:t xml:space="preserve">Every page that needs to exist has now been created as part of the static build. </w:t>
      </w:r>
    </w:p>
    <w:p w14:paraId="5F4E329C" w14:textId="77777777" w:rsidR="007B6A78" w:rsidRDefault="007B6A78" w:rsidP="007B6A78">
      <w:pPr>
        <w:ind w:firstLine="0"/>
        <w:rPr>
          <w:rFonts w:ascii="Times New Roman" w:hAnsi="Times New Roman" w:cs="Times New Roman"/>
        </w:rPr>
      </w:pPr>
    </w:p>
    <w:p w14:paraId="55F873CC" w14:textId="77777777" w:rsidR="007B6A78" w:rsidRDefault="007B6A78" w:rsidP="007B6A78">
      <w:pPr>
        <w:ind w:firstLine="0"/>
        <w:rPr>
          <w:rFonts w:ascii="Times New Roman" w:hAnsi="Times New Roman" w:cs="Times New Roman"/>
        </w:rPr>
      </w:pPr>
      <w:r>
        <w:rPr>
          <w:rFonts w:ascii="Times New Roman" w:hAnsi="Times New Roman" w:cs="Times New Roman"/>
        </w:rPr>
        <w:t xml:space="preserve">Martin is beginning to build the web app, but will probably continue with </w:t>
      </w:r>
      <w:proofErr w:type="spellStart"/>
      <w:r w:rsidRPr="007B6A78">
        <w:rPr>
          <w:rFonts w:ascii="Times New Roman" w:hAnsi="Times New Roman" w:cs="Times New Roman"/>
          <w:i/>
        </w:rPr>
        <w:t>Mariage</w:t>
      </w:r>
      <w:proofErr w:type="spellEnd"/>
      <w:r>
        <w:rPr>
          <w:rFonts w:ascii="Times New Roman" w:hAnsi="Times New Roman" w:cs="Times New Roman"/>
        </w:rPr>
        <w:t xml:space="preserve"> first  (search page and web app).</w:t>
      </w:r>
    </w:p>
    <w:p w14:paraId="377F2CE1" w14:textId="77777777" w:rsidR="007B6A78" w:rsidRDefault="007B6A78" w:rsidP="007B6A78">
      <w:pPr>
        <w:rPr>
          <w:rFonts w:ascii="Times New Roman" w:hAnsi="Times New Roman" w:cs="Times New Roman"/>
        </w:rPr>
      </w:pPr>
    </w:p>
    <w:p w14:paraId="24E9906D" w14:textId="77777777" w:rsidR="007B6A78" w:rsidRDefault="007B6A78" w:rsidP="007B6A78">
      <w:pPr>
        <w:ind w:firstLine="0"/>
        <w:rPr>
          <w:rFonts w:ascii="Times New Roman" w:hAnsi="Times New Roman" w:cs="Times New Roman"/>
        </w:rPr>
      </w:pPr>
    </w:p>
    <w:p w14:paraId="2F567386" w14:textId="77777777" w:rsidR="007B6A78" w:rsidRDefault="007B6A78" w:rsidP="007B6A78">
      <w:pPr>
        <w:ind w:firstLine="0"/>
        <w:rPr>
          <w:rFonts w:ascii="Times New Roman" w:hAnsi="Times New Roman" w:cs="Times New Roman"/>
          <w:u w:val="single"/>
        </w:rPr>
      </w:pPr>
      <w:r>
        <w:rPr>
          <w:rFonts w:ascii="Times New Roman" w:hAnsi="Times New Roman" w:cs="Times New Roman"/>
          <w:u w:val="single"/>
        </w:rPr>
        <w:t>4. Moses</w:t>
      </w:r>
    </w:p>
    <w:p w14:paraId="229AB1ED" w14:textId="77777777" w:rsidR="007B6A78" w:rsidRDefault="007B6A78" w:rsidP="007B6A78">
      <w:pPr>
        <w:ind w:firstLine="0"/>
        <w:jc w:val="left"/>
        <w:rPr>
          <w:rFonts w:ascii="Times New Roman" w:hAnsi="Times New Roman" w:cs="Times New Roman"/>
        </w:rPr>
      </w:pPr>
      <w:r>
        <w:rPr>
          <w:rFonts w:ascii="Times New Roman" w:hAnsi="Times New Roman" w:cs="Times New Roman"/>
        </w:rPr>
        <w:t xml:space="preserve">Ethan has done 250 hours; he is two-thirds of the way through the dictionary (there are some 3000 entries left). Colville tribes have signed one consent form; the other has been submitted to an elder for approval. The Colville tribes have ordered copies of substantial archival material from the University of Washington </w:t>
      </w:r>
      <w:proofErr w:type="spellStart"/>
      <w:r>
        <w:rPr>
          <w:rFonts w:ascii="Times New Roman" w:hAnsi="Times New Roman" w:cs="Times New Roman"/>
        </w:rPr>
        <w:t>Suzzallo</w:t>
      </w:r>
      <w:proofErr w:type="spellEnd"/>
      <w:r>
        <w:rPr>
          <w:rFonts w:ascii="Times New Roman" w:hAnsi="Times New Roman" w:cs="Times New Roman"/>
        </w:rPr>
        <w:t xml:space="preserve"> </w:t>
      </w:r>
      <w:proofErr w:type="gramStart"/>
      <w:r>
        <w:rPr>
          <w:rFonts w:ascii="Times New Roman" w:hAnsi="Times New Roman" w:cs="Times New Roman"/>
        </w:rPr>
        <w:t>Library which</w:t>
      </w:r>
      <w:proofErr w:type="gramEnd"/>
      <w:r>
        <w:rPr>
          <w:rFonts w:ascii="Times New Roman" w:hAnsi="Times New Roman" w:cs="Times New Roman"/>
        </w:rPr>
        <w:t xml:space="preserve"> will be shared with </w:t>
      </w:r>
      <w:proofErr w:type="spellStart"/>
      <w:r>
        <w:rPr>
          <w:rFonts w:ascii="Times New Roman" w:hAnsi="Times New Roman" w:cs="Times New Roman"/>
        </w:rPr>
        <w:t>Ewa</w:t>
      </w:r>
      <w:proofErr w:type="spellEnd"/>
      <w:r>
        <w:rPr>
          <w:rFonts w:ascii="Times New Roman" w:hAnsi="Times New Roman" w:cs="Times New Roman"/>
        </w:rPr>
        <w:t>. Eventual links to this material would be a great contribution, though perhaps difficult to realize.</w:t>
      </w:r>
    </w:p>
    <w:p w14:paraId="23A88733" w14:textId="77777777" w:rsidR="007B6A78" w:rsidRDefault="007B6A78" w:rsidP="007B6A78">
      <w:pPr>
        <w:ind w:firstLine="0"/>
        <w:rPr>
          <w:rFonts w:ascii="Times New Roman" w:hAnsi="Times New Roman" w:cs="Times New Roman"/>
        </w:rPr>
      </w:pPr>
    </w:p>
    <w:p w14:paraId="1357688D" w14:textId="77777777" w:rsidR="007B6A78" w:rsidRDefault="007B6A78" w:rsidP="007B6A78">
      <w:pPr>
        <w:ind w:firstLine="0"/>
        <w:jc w:val="left"/>
        <w:rPr>
          <w:rFonts w:ascii="Times New Roman" w:hAnsi="Times New Roman" w:cs="Times New Roman"/>
        </w:rPr>
      </w:pPr>
      <w:proofErr w:type="spellStart"/>
      <w:r>
        <w:rPr>
          <w:rFonts w:ascii="Times New Roman" w:hAnsi="Times New Roman" w:cs="Times New Roman"/>
        </w:rPr>
        <w:t>Ewa</w:t>
      </w:r>
      <w:proofErr w:type="spellEnd"/>
      <w:r>
        <w:rPr>
          <w:rFonts w:ascii="Times New Roman" w:hAnsi="Times New Roman" w:cs="Times New Roman"/>
        </w:rPr>
        <w:t xml:space="preserve"> and Martin’s paper on using XML and TEI is having some impact among linguists, having been cited at least once. Summer Institute of Linguistics wrote to </w:t>
      </w:r>
      <w:proofErr w:type="spellStart"/>
      <w:r>
        <w:rPr>
          <w:rFonts w:ascii="Times New Roman" w:hAnsi="Times New Roman" w:cs="Times New Roman"/>
        </w:rPr>
        <w:t>Ewa</w:t>
      </w:r>
      <w:proofErr w:type="spellEnd"/>
      <w:r>
        <w:rPr>
          <w:rFonts w:ascii="Times New Roman" w:hAnsi="Times New Roman" w:cs="Times New Roman"/>
        </w:rPr>
        <w:t xml:space="preserve"> to ask for access to Moses database as a model for conversion to XML; they’re also interested in TEI but don’t understand the challenges of conversion, especially given the idiosyncrasy of Moses TEI. It would make more sense for them to work from different samples; Joey volunteered to prepare some samples for them. The Colville tribes are OK with representative examples being shared, as long as permission is obtained. Martin remarked that improving our TEI on all projects is a goal of Project Endings.</w:t>
      </w:r>
    </w:p>
    <w:p w14:paraId="1B52A578" w14:textId="77777777" w:rsidR="007B6A78" w:rsidRDefault="007B6A78" w:rsidP="007B6A78">
      <w:pPr>
        <w:rPr>
          <w:rFonts w:ascii="Times New Roman" w:hAnsi="Times New Roman" w:cs="Times New Roman"/>
        </w:rPr>
      </w:pPr>
    </w:p>
    <w:p w14:paraId="4CA2A191" w14:textId="77777777" w:rsidR="007B6A78" w:rsidRDefault="007B6A78" w:rsidP="007B6A78">
      <w:pPr>
        <w:ind w:firstLine="0"/>
        <w:rPr>
          <w:rFonts w:ascii="Times New Roman" w:hAnsi="Times New Roman" w:cs="Times New Roman"/>
        </w:rPr>
      </w:pPr>
    </w:p>
    <w:p w14:paraId="161D21A1" w14:textId="77777777" w:rsidR="007B6A78" w:rsidRDefault="007B6A78" w:rsidP="007B6A78">
      <w:pPr>
        <w:ind w:firstLine="0"/>
        <w:rPr>
          <w:rFonts w:ascii="Times New Roman" w:hAnsi="Times New Roman" w:cs="Times New Roman"/>
          <w:u w:val="single"/>
        </w:rPr>
      </w:pPr>
      <w:r>
        <w:rPr>
          <w:rFonts w:ascii="Times New Roman" w:hAnsi="Times New Roman" w:cs="Times New Roman"/>
          <w:u w:val="single"/>
        </w:rPr>
        <w:t>All four case studies</w:t>
      </w:r>
    </w:p>
    <w:p w14:paraId="769FCAD1" w14:textId="77777777" w:rsidR="007B6A78" w:rsidRDefault="007B6A78" w:rsidP="007B6A78">
      <w:pPr>
        <w:ind w:firstLine="0"/>
        <w:jc w:val="left"/>
        <w:rPr>
          <w:rFonts w:ascii="Times New Roman" w:hAnsi="Times New Roman" w:cs="Times New Roman"/>
        </w:rPr>
      </w:pPr>
      <w:proofErr w:type="gramStart"/>
      <w:r w:rsidRPr="00C06CB2">
        <w:rPr>
          <w:rFonts w:ascii="Times New Roman" w:hAnsi="Times New Roman" w:cs="Times New Roman"/>
        </w:rPr>
        <w:t>Images; the</w:t>
      </w:r>
      <w:r>
        <w:rPr>
          <w:rFonts w:ascii="Times New Roman" w:hAnsi="Times New Roman" w:cs="Times New Roman"/>
        </w:rPr>
        <w:t xml:space="preserve"> storage</w:t>
      </w:r>
      <w:r w:rsidRPr="00C06CB2">
        <w:rPr>
          <w:rFonts w:ascii="Times New Roman" w:hAnsi="Times New Roman" w:cs="Times New Roman"/>
        </w:rPr>
        <w:t xml:space="preserve"> challenge.</w:t>
      </w:r>
      <w:proofErr w:type="gramEnd"/>
      <w:r w:rsidRPr="00C06CB2">
        <w:rPr>
          <w:rFonts w:ascii="Times New Roman" w:hAnsi="Times New Roman" w:cs="Times New Roman"/>
        </w:rPr>
        <w:t xml:space="preserve"> </w:t>
      </w:r>
      <w:proofErr w:type="gramStart"/>
      <w:r>
        <w:rPr>
          <w:rFonts w:ascii="Times New Roman" w:hAnsi="Times New Roman" w:cs="Times New Roman"/>
        </w:rPr>
        <w:t>Stand alone</w:t>
      </w:r>
      <w:proofErr w:type="gramEnd"/>
      <w:r>
        <w:rPr>
          <w:rFonts w:ascii="Times New Roman" w:hAnsi="Times New Roman" w:cs="Times New Roman"/>
        </w:rPr>
        <w:t xml:space="preserve"> </w:t>
      </w:r>
      <w:proofErr w:type="spellStart"/>
      <w:r>
        <w:rPr>
          <w:rFonts w:ascii="Times New Roman" w:hAnsi="Times New Roman" w:cs="Times New Roman"/>
        </w:rPr>
        <w:t>eXist</w:t>
      </w:r>
      <w:proofErr w:type="spellEnd"/>
      <w:r>
        <w:rPr>
          <w:rFonts w:ascii="Times New Roman" w:hAnsi="Times New Roman" w:cs="Times New Roman"/>
        </w:rPr>
        <w:t xml:space="preserve"> apps are the goal; they are completely portable. However, several of the projects have large archives of </w:t>
      </w:r>
      <w:proofErr w:type="gramStart"/>
      <w:r>
        <w:rPr>
          <w:rFonts w:ascii="Times New Roman" w:hAnsi="Times New Roman" w:cs="Times New Roman"/>
        </w:rPr>
        <w:t>images which</w:t>
      </w:r>
      <w:proofErr w:type="gramEnd"/>
      <w:r>
        <w:rPr>
          <w:rFonts w:ascii="Times New Roman" w:hAnsi="Times New Roman" w:cs="Times New Roman"/>
        </w:rPr>
        <w:t xml:space="preserve"> ought also to be stored as archival objects in the Library’s future replacement for </w:t>
      </w:r>
      <w:proofErr w:type="spellStart"/>
      <w:r>
        <w:rPr>
          <w:rFonts w:ascii="Times New Roman" w:hAnsi="Times New Roman" w:cs="Times New Roman"/>
        </w:rPr>
        <w:t>ContentDM</w:t>
      </w:r>
      <w:proofErr w:type="spellEnd"/>
      <w:r>
        <w:rPr>
          <w:rFonts w:ascii="Times New Roman" w:hAnsi="Times New Roman" w:cs="Times New Roman"/>
        </w:rPr>
        <w:t>. What would the Library suggest? A paper could come out of this.</w:t>
      </w:r>
    </w:p>
    <w:p w14:paraId="6B34B001" w14:textId="77777777" w:rsidR="007B6A78" w:rsidRDefault="007B6A78" w:rsidP="007B6A78">
      <w:pPr>
        <w:ind w:firstLine="0"/>
        <w:jc w:val="left"/>
        <w:rPr>
          <w:rFonts w:ascii="Times New Roman" w:hAnsi="Times New Roman" w:cs="Times New Roman"/>
        </w:rPr>
      </w:pPr>
    </w:p>
    <w:p w14:paraId="5F510EC5" w14:textId="77777777" w:rsidR="007B6A78" w:rsidRDefault="007B6A78" w:rsidP="007B6A78">
      <w:pPr>
        <w:ind w:firstLine="0"/>
        <w:jc w:val="left"/>
        <w:rPr>
          <w:rFonts w:ascii="Times New Roman" w:hAnsi="Times New Roman" w:cs="Times New Roman"/>
        </w:rPr>
      </w:pPr>
      <w:r>
        <w:rPr>
          <w:rFonts w:ascii="Times New Roman" w:hAnsi="Times New Roman" w:cs="Times New Roman"/>
        </w:rPr>
        <w:t xml:space="preserve">Once projects are working, perhaps work with Solar, but can it effectively index the data? First, try it on the static sites; the search page points at </w:t>
      </w:r>
      <w:proofErr w:type="spellStart"/>
      <w:r>
        <w:rPr>
          <w:rFonts w:ascii="Times New Roman" w:hAnsi="Times New Roman" w:cs="Times New Roman"/>
        </w:rPr>
        <w:t>Solr</w:t>
      </w:r>
      <w:proofErr w:type="spellEnd"/>
      <w:r>
        <w:rPr>
          <w:rFonts w:ascii="Times New Roman" w:hAnsi="Times New Roman" w:cs="Times New Roman"/>
        </w:rPr>
        <w:t xml:space="preserve"> rather than </w:t>
      </w:r>
      <w:proofErr w:type="spellStart"/>
      <w:r>
        <w:rPr>
          <w:rFonts w:ascii="Times New Roman" w:hAnsi="Times New Roman" w:cs="Times New Roman"/>
        </w:rPr>
        <w:t>eXist</w:t>
      </w:r>
      <w:proofErr w:type="spellEnd"/>
      <w:r>
        <w:rPr>
          <w:rFonts w:ascii="Times New Roman" w:hAnsi="Times New Roman" w:cs="Times New Roman"/>
        </w:rPr>
        <w:t xml:space="preserve">. This might well work; experimentation is needed. Lisa noted that the goal should be something that scales over time and is automatable. Our plans, developed with Ben at the Library, involve creating and testing (on our own </w:t>
      </w:r>
      <w:proofErr w:type="spellStart"/>
      <w:r>
        <w:rPr>
          <w:rFonts w:ascii="Times New Roman" w:hAnsi="Times New Roman" w:cs="Times New Roman"/>
        </w:rPr>
        <w:t>Solr</w:t>
      </w:r>
      <w:proofErr w:type="spellEnd"/>
      <w:r>
        <w:rPr>
          <w:rFonts w:ascii="Times New Roman" w:hAnsi="Times New Roman" w:cs="Times New Roman"/>
        </w:rPr>
        <w:t xml:space="preserve"> instance) </w:t>
      </w:r>
      <w:proofErr w:type="spellStart"/>
      <w:r>
        <w:rPr>
          <w:rFonts w:ascii="Times New Roman" w:hAnsi="Times New Roman" w:cs="Times New Roman"/>
        </w:rPr>
        <w:t>Solr</w:t>
      </w:r>
      <w:proofErr w:type="spellEnd"/>
      <w:r>
        <w:rPr>
          <w:rFonts w:ascii="Times New Roman" w:hAnsi="Times New Roman" w:cs="Times New Roman"/>
        </w:rPr>
        <w:t xml:space="preserve"> configuration files and settings for each of the projects; when the projects are ready for archiving, these </w:t>
      </w:r>
      <w:proofErr w:type="spellStart"/>
      <w:r>
        <w:rPr>
          <w:rFonts w:ascii="Times New Roman" w:hAnsi="Times New Roman" w:cs="Times New Roman"/>
        </w:rPr>
        <w:t>Solr</w:t>
      </w:r>
      <w:proofErr w:type="spellEnd"/>
      <w:r>
        <w:rPr>
          <w:rFonts w:ascii="Times New Roman" w:hAnsi="Times New Roman" w:cs="Times New Roman"/>
        </w:rPr>
        <w:t xml:space="preserve"> </w:t>
      </w:r>
      <w:proofErr w:type="spellStart"/>
      <w:r>
        <w:rPr>
          <w:rFonts w:ascii="Times New Roman" w:hAnsi="Times New Roman" w:cs="Times New Roman"/>
        </w:rPr>
        <w:t>configs</w:t>
      </w:r>
      <w:proofErr w:type="spellEnd"/>
      <w:r>
        <w:rPr>
          <w:rFonts w:ascii="Times New Roman" w:hAnsi="Times New Roman" w:cs="Times New Roman"/>
        </w:rPr>
        <w:t xml:space="preserve"> can be passed on to Ben, who can implement them on the Library’s system. We expect to run the </w:t>
      </w:r>
      <w:proofErr w:type="spellStart"/>
      <w:r>
        <w:rPr>
          <w:rFonts w:ascii="Times New Roman" w:hAnsi="Times New Roman" w:cs="Times New Roman"/>
        </w:rPr>
        <w:t>eXist</w:t>
      </w:r>
      <w:proofErr w:type="spellEnd"/>
      <w:r>
        <w:rPr>
          <w:rFonts w:ascii="Times New Roman" w:hAnsi="Times New Roman" w:cs="Times New Roman"/>
        </w:rPr>
        <w:t xml:space="preserve"> web applications with their built-in custom search functions as the main “live” front end, but work on making the </w:t>
      </w:r>
      <w:proofErr w:type="spellStart"/>
      <w:r>
        <w:rPr>
          <w:rFonts w:ascii="Times New Roman" w:hAnsi="Times New Roman" w:cs="Times New Roman"/>
        </w:rPr>
        <w:t>Solr</w:t>
      </w:r>
      <w:proofErr w:type="spellEnd"/>
      <w:r>
        <w:rPr>
          <w:rFonts w:ascii="Times New Roman" w:hAnsi="Times New Roman" w:cs="Times New Roman"/>
        </w:rPr>
        <w:t xml:space="preserve"> search of the same data as good as the </w:t>
      </w:r>
      <w:proofErr w:type="spellStart"/>
      <w:r>
        <w:rPr>
          <w:rFonts w:ascii="Times New Roman" w:hAnsi="Times New Roman" w:cs="Times New Roman"/>
        </w:rPr>
        <w:t>eXist</w:t>
      </w:r>
      <w:proofErr w:type="spellEnd"/>
      <w:r>
        <w:rPr>
          <w:rFonts w:ascii="Times New Roman" w:hAnsi="Times New Roman" w:cs="Times New Roman"/>
        </w:rPr>
        <w:t xml:space="preserve"> search</w:t>
      </w:r>
      <w:r w:rsidR="000E5AE6">
        <w:rPr>
          <w:rFonts w:ascii="Times New Roman" w:hAnsi="Times New Roman" w:cs="Times New Roman"/>
        </w:rPr>
        <w:t xml:space="preserve">; if that can be achieved, the projects can be converted to static archives served by a regular web server, and we can move away from </w:t>
      </w:r>
      <w:proofErr w:type="spellStart"/>
      <w:r w:rsidR="000E5AE6">
        <w:rPr>
          <w:rFonts w:ascii="Times New Roman" w:hAnsi="Times New Roman" w:cs="Times New Roman"/>
        </w:rPr>
        <w:t>eXist</w:t>
      </w:r>
      <w:proofErr w:type="spellEnd"/>
      <w:r w:rsidR="000E5AE6">
        <w:rPr>
          <w:rFonts w:ascii="Times New Roman" w:hAnsi="Times New Roman" w:cs="Times New Roman"/>
        </w:rPr>
        <w:t>.</w:t>
      </w:r>
    </w:p>
    <w:p w14:paraId="43B097DF" w14:textId="77777777" w:rsidR="007B6A78" w:rsidRDefault="007B6A78" w:rsidP="007B6A78">
      <w:pPr>
        <w:rPr>
          <w:rFonts w:ascii="Times New Roman" w:hAnsi="Times New Roman" w:cs="Times New Roman"/>
        </w:rPr>
      </w:pPr>
    </w:p>
    <w:p w14:paraId="68BF2CF6" w14:textId="77777777" w:rsidR="007B6A78" w:rsidRDefault="007B6A78" w:rsidP="007B6A78">
      <w:pPr>
        <w:ind w:firstLine="0"/>
        <w:jc w:val="left"/>
        <w:rPr>
          <w:rFonts w:ascii="Times New Roman" w:hAnsi="Times New Roman" w:cs="Times New Roman"/>
          <w:lang w:val="fr-FR"/>
        </w:rPr>
      </w:pPr>
      <w:r>
        <w:rPr>
          <w:rFonts w:ascii="Times New Roman" w:hAnsi="Times New Roman" w:cs="Times New Roman"/>
        </w:rPr>
        <w:t>Joey asked what type of metadata would be used for objects. Martin noted that it should be placed in the header of HTML pages; the best</w:t>
      </w:r>
      <w:r w:rsidR="000E5AE6">
        <w:rPr>
          <w:rFonts w:ascii="Times New Roman" w:hAnsi="Times New Roman" w:cs="Times New Roman"/>
        </w:rPr>
        <w:t xml:space="preserve"> current</w:t>
      </w:r>
      <w:r>
        <w:rPr>
          <w:rFonts w:ascii="Times New Roman" w:hAnsi="Times New Roman" w:cs="Times New Roman"/>
        </w:rPr>
        <w:t xml:space="preserve"> model is the </w:t>
      </w:r>
      <w:r>
        <w:rPr>
          <w:rFonts w:ascii="Times New Roman" w:hAnsi="Times New Roman" w:cs="Times New Roman"/>
          <w:i/>
        </w:rPr>
        <w:t xml:space="preserve">Colonial </w:t>
      </w:r>
      <w:proofErr w:type="spellStart"/>
      <w:r>
        <w:rPr>
          <w:rFonts w:ascii="Times New Roman" w:hAnsi="Times New Roman" w:cs="Times New Roman"/>
          <w:i/>
        </w:rPr>
        <w:t>D</w:t>
      </w:r>
      <w:ins w:id="1" w:author="Unknown Author" w:date="2016-08-30T08:52:00Z">
        <w:r>
          <w:rPr>
            <w:rFonts w:ascii="Times New Roman" w:hAnsi="Times New Roman" w:cs="Times New Roman"/>
            <w:i/>
          </w:rPr>
          <w:t>e</w:t>
        </w:r>
      </w:ins>
      <w:r>
        <w:rPr>
          <w:rFonts w:ascii="Times New Roman" w:hAnsi="Times New Roman" w:cs="Times New Roman"/>
          <w:i/>
        </w:rPr>
        <w:t>spatches</w:t>
      </w:r>
      <w:proofErr w:type="spellEnd"/>
      <w:r>
        <w:rPr>
          <w:rFonts w:ascii="Times New Roman" w:hAnsi="Times New Roman" w:cs="Times New Roman"/>
        </w:rPr>
        <w:t>, along with</w:t>
      </w:r>
      <w:r w:rsidR="000E5AE6">
        <w:rPr>
          <w:rFonts w:ascii="Times New Roman" w:hAnsi="Times New Roman" w:cs="Times New Roman"/>
        </w:rPr>
        <w:t xml:space="preserve"> some of what already exists</w:t>
      </w:r>
      <w:r>
        <w:rPr>
          <w:rFonts w:ascii="Times New Roman" w:hAnsi="Times New Roman" w:cs="Times New Roman"/>
        </w:rPr>
        <w:t xml:space="preserve"> in </w:t>
      </w:r>
      <w:proofErr w:type="spellStart"/>
      <w:r w:rsidRPr="00C06CB2">
        <w:rPr>
          <w:rFonts w:ascii="Times New Roman" w:hAnsi="Times New Roman" w:cs="Times New Roman"/>
          <w:i/>
          <w:iCs/>
        </w:rPr>
        <w:t>MoEML</w:t>
      </w:r>
      <w:proofErr w:type="spellEnd"/>
      <w:r>
        <w:rPr>
          <w:rFonts w:ascii="Times New Roman" w:hAnsi="Times New Roman" w:cs="Times New Roman"/>
        </w:rPr>
        <w:t xml:space="preserve"> (keywords, etc.). Joey suggested embedding</w:t>
      </w:r>
      <w:r w:rsidR="000E5AE6">
        <w:rPr>
          <w:rFonts w:ascii="Times New Roman" w:hAnsi="Times New Roman" w:cs="Times New Roman"/>
        </w:rPr>
        <w:t xml:space="preserve"> Dublin Core</w:t>
      </w:r>
      <w:r>
        <w:rPr>
          <w:rFonts w:ascii="Times New Roman" w:hAnsi="Times New Roman" w:cs="Times New Roman"/>
        </w:rPr>
        <w:t xml:space="preserve"> metadata in the TEI headers</w:t>
      </w:r>
      <w:r w:rsidR="000E5AE6">
        <w:rPr>
          <w:rFonts w:ascii="Times New Roman" w:hAnsi="Times New Roman" w:cs="Times New Roman"/>
        </w:rPr>
        <w:t>, in the &lt;</w:t>
      </w:r>
      <w:proofErr w:type="spellStart"/>
      <w:r w:rsidR="000E5AE6">
        <w:rPr>
          <w:rFonts w:ascii="Times New Roman" w:hAnsi="Times New Roman" w:cs="Times New Roman"/>
        </w:rPr>
        <w:t>xenoData</w:t>
      </w:r>
      <w:proofErr w:type="spellEnd"/>
      <w:r w:rsidR="000E5AE6">
        <w:rPr>
          <w:rFonts w:ascii="Times New Roman" w:hAnsi="Times New Roman" w:cs="Times New Roman"/>
        </w:rPr>
        <w:t xml:space="preserve">&gt; element, </w:t>
      </w:r>
      <w:r w:rsidR="000E5AE6">
        <w:rPr>
          <w:rFonts w:ascii="Times New Roman" w:hAnsi="Times New Roman" w:cs="Times New Roman"/>
          <w:lang w:val="fr-FR"/>
        </w:rPr>
        <w:t xml:space="preserve">but Martin </w:t>
      </w:r>
      <w:proofErr w:type="spellStart"/>
      <w:r w:rsidR="000E5AE6">
        <w:rPr>
          <w:rFonts w:ascii="Times New Roman" w:hAnsi="Times New Roman" w:cs="Times New Roman"/>
          <w:lang w:val="fr-FR"/>
        </w:rPr>
        <w:t>see</w:t>
      </w:r>
      <w:proofErr w:type="spellEnd"/>
      <w:r w:rsidR="000E5AE6">
        <w:rPr>
          <w:rFonts w:ascii="Times New Roman" w:hAnsi="Times New Roman" w:cs="Times New Roman"/>
          <w:lang w:val="fr-FR"/>
        </w:rPr>
        <w:t xml:space="preserve"> </w:t>
      </w:r>
      <w:proofErr w:type="spellStart"/>
      <w:r w:rsidR="000E5AE6">
        <w:rPr>
          <w:rFonts w:ascii="Times New Roman" w:hAnsi="Times New Roman" w:cs="Times New Roman"/>
          <w:lang w:val="fr-FR"/>
        </w:rPr>
        <w:t>little</w:t>
      </w:r>
      <w:proofErr w:type="spellEnd"/>
      <w:r w:rsidR="000E5AE6">
        <w:rPr>
          <w:rFonts w:ascii="Times New Roman" w:hAnsi="Times New Roman" w:cs="Times New Roman"/>
          <w:lang w:val="fr-FR"/>
        </w:rPr>
        <w:t xml:space="preserve"> value in </w:t>
      </w:r>
      <w:proofErr w:type="spellStart"/>
      <w:r w:rsidR="000E5AE6">
        <w:rPr>
          <w:rFonts w:ascii="Times New Roman" w:hAnsi="Times New Roman" w:cs="Times New Roman"/>
          <w:lang w:val="fr-FR"/>
        </w:rPr>
        <w:t>this</w:t>
      </w:r>
      <w:proofErr w:type="spellEnd"/>
      <w:r w:rsidR="000E5AE6">
        <w:rPr>
          <w:rFonts w:ascii="Times New Roman" w:hAnsi="Times New Roman" w:cs="Times New Roman"/>
          <w:lang w:val="fr-FR"/>
        </w:rPr>
        <w:t xml:space="preserve"> </w:t>
      </w:r>
      <w:proofErr w:type="spellStart"/>
      <w:r w:rsidR="000E5AE6">
        <w:rPr>
          <w:rFonts w:ascii="Times New Roman" w:hAnsi="Times New Roman" w:cs="Times New Roman"/>
          <w:lang w:val="fr-FR"/>
        </w:rPr>
        <w:t>approach</w:t>
      </w:r>
      <w:proofErr w:type="spellEnd"/>
      <w:r w:rsidR="000E5AE6">
        <w:rPr>
          <w:rFonts w:ascii="Times New Roman" w:hAnsi="Times New Roman" w:cs="Times New Roman"/>
          <w:lang w:val="fr-FR"/>
        </w:rPr>
        <w:t>.</w:t>
      </w:r>
    </w:p>
    <w:p w14:paraId="092CC93D" w14:textId="77777777" w:rsidR="000E5AE6" w:rsidRDefault="000E5AE6" w:rsidP="007B6A78">
      <w:pPr>
        <w:ind w:firstLine="0"/>
        <w:jc w:val="left"/>
        <w:rPr>
          <w:rFonts w:ascii="Times New Roman" w:hAnsi="Times New Roman" w:cs="Times New Roman"/>
        </w:rPr>
      </w:pPr>
    </w:p>
    <w:p w14:paraId="1630E3E8" w14:textId="77777777" w:rsidR="007B6A78" w:rsidRDefault="000E5AE6" w:rsidP="007B6A78">
      <w:pPr>
        <w:ind w:firstLine="0"/>
        <w:jc w:val="left"/>
      </w:pPr>
      <w:r>
        <w:rPr>
          <w:rFonts w:ascii="Times New Roman" w:hAnsi="Times New Roman" w:cs="Times New Roman"/>
        </w:rPr>
        <w:t>Lisa: Dublin C</w:t>
      </w:r>
      <w:r w:rsidR="007B6A78" w:rsidRPr="00C06CB2">
        <w:rPr>
          <w:rFonts w:ascii="Times New Roman" w:hAnsi="Times New Roman" w:cs="Times New Roman"/>
        </w:rPr>
        <w:t>ore mapped</w:t>
      </w:r>
      <w:r w:rsidR="007B6A78">
        <w:rPr>
          <w:rFonts w:ascii="Times New Roman" w:hAnsi="Times New Roman" w:cs="Times New Roman"/>
        </w:rPr>
        <w:t xml:space="preserve">. Should Joey do Dublin Core for Graves? He will talk to Dean </w:t>
      </w:r>
      <w:proofErr w:type="spellStart"/>
      <w:r w:rsidR="007B6A78">
        <w:rPr>
          <w:rFonts w:ascii="Times New Roman" w:hAnsi="Times New Roman" w:cs="Times New Roman"/>
        </w:rPr>
        <w:t>Seeman</w:t>
      </w:r>
      <w:proofErr w:type="spellEnd"/>
      <w:r w:rsidR="007B6A78">
        <w:rPr>
          <w:rFonts w:ascii="Times New Roman" w:hAnsi="Times New Roman" w:cs="Times New Roman"/>
        </w:rPr>
        <w:t>, head of cataloguing</w:t>
      </w:r>
      <w:r>
        <w:rPr>
          <w:rFonts w:ascii="Times New Roman" w:hAnsi="Times New Roman" w:cs="Times New Roman"/>
        </w:rPr>
        <w:t xml:space="preserve">, who is currently working on DC data models for the Library’s developing systems. </w:t>
      </w:r>
      <w:r w:rsidR="007B6A78">
        <w:rPr>
          <w:rFonts w:ascii="Times New Roman" w:hAnsi="Times New Roman" w:cs="Times New Roman"/>
        </w:rPr>
        <w:t>Lisa noted the need to align data models.</w:t>
      </w:r>
      <w:r w:rsidR="007B6A78">
        <w:rPr>
          <w:rFonts w:ascii="Times New Roman" w:hAnsi="Times New Roman" w:cs="Times New Roman"/>
          <w:b/>
        </w:rPr>
        <w:t xml:space="preserve"> </w:t>
      </w:r>
      <w:r w:rsidR="007B6A78">
        <w:rPr>
          <w:rFonts w:ascii="Times New Roman" w:hAnsi="Times New Roman" w:cs="Times New Roman"/>
        </w:rPr>
        <w:t>Martin added that HTML is what the world will see.</w:t>
      </w:r>
    </w:p>
    <w:p w14:paraId="6CA3FE57" w14:textId="77777777" w:rsidR="007B6A78" w:rsidRDefault="007B6A78" w:rsidP="007B6A78">
      <w:pPr>
        <w:jc w:val="left"/>
        <w:rPr>
          <w:rFonts w:ascii="Times New Roman" w:hAnsi="Times New Roman" w:cs="Times New Roman"/>
        </w:rPr>
      </w:pPr>
    </w:p>
    <w:p w14:paraId="6A613F3F" w14:textId="77777777" w:rsidR="007B6A78" w:rsidRDefault="007B6A78" w:rsidP="007B6A78">
      <w:pPr>
        <w:jc w:val="left"/>
        <w:rPr>
          <w:rFonts w:ascii="Times New Roman" w:hAnsi="Times New Roman" w:cs="Times New Roman"/>
        </w:rPr>
      </w:pPr>
    </w:p>
    <w:p w14:paraId="2FC4469A" w14:textId="77777777" w:rsidR="007B6A78" w:rsidRDefault="007B6A78" w:rsidP="007B6A78">
      <w:pPr>
        <w:ind w:firstLine="0"/>
        <w:jc w:val="left"/>
        <w:rPr>
          <w:rFonts w:ascii="Times New Roman" w:hAnsi="Times New Roman" w:cs="Times New Roman"/>
          <w:u w:val="single"/>
        </w:rPr>
      </w:pPr>
      <w:r>
        <w:rPr>
          <w:rFonts w:ascii="Times New Roman" w:hAnsi="Times New Roman" w:cs="Times New Roman"/>
          <w:u w:val="single"/>
        </w:rPr>
        <w:t>Library</w:t>
      </w:r>
    </w:p>
    <w:p w14:paraId="17D55F4F" w14:textId="77777777" w:rsidR="007B6A78" w:rsidRDefault="007B6A78" w:rsidP="007B6A78">
      <w:pPr>
        <w:pStyle w:val="ListParagraph"/>
        <w:numPr>
          <w:ilvl w:val="0"/>
          <w:numId w:val="4"/>
        </w:numPr>
        <w:jc w:val="left"/>
        <w:rPr>
          <w:rFonts w:ascii="Times New Roman" w:hAnsi="Times New Roman" w:cs="Times New Roman"/>
        </w:rPr>
      </w:pPr>
      <w:r>
        <w:rPr>
          <w:rFonts w:ascii="Times New Roman" w:hAnsi="Times New Roman" w:cs="Times New Roman"/>
        </w:rPr>
        <w:t>The Library continues to build infrastructure. They are offering to faculty the opportunity to put digital objects on line through a web form matched to Dublin Core fields. The result will be searchable and findable using Spotlight, which is also an exhibit builder. These systems don’t load XML</w:t>
      </w:r>
      <w:r w:rsidR="000E5AE6">
        <w:rPr>
          <w:rFonts w:ascii="Times New Roman" w:hAnsi="Times New Roman" w:cs="Times New Roman"/>
        </w:rPr>
        <w:t xml:space="preserve"> in any useful way.</w:t>
      </w:r>
    </w:p>
    <w:p w14:paraId="6FB6199C" w14:textId="77777777" w:rsidR="007B6A78" w:rsidRDefault="007B6A78" w:rsidP="007B6A78">
      <w:pPr>
        <w:pStyle w:val="ListParagraph"/>
        <w:numPr>
          <w:ilvl w:val="0"/>
          <w:numId w:val="4"/>
        </w:numPr>
        <w:jc w:val="left"/>
        <w:rPr>
          <w:rFonts w:ascii="Times New Roman" w:hAnsi="Times New Roman" w:cs="Times New Roman"/>
        </w:rPr>
      </w:pPr>
      <w:r>
        <w:rPr>
          <w:rFonts w:ascii="Times New Roman" w:hAnsi="Times New Roman" w:cs="Times New Roman"/>
        </w:rPr>
        <w:t xml:space="preserve">Joey: what about images? Lisa: this system generates tiffs, jpegs (the access image), </w:t>
      </w:r>
      <w:proofErr w:type="gramStart"/>
      <w:r>
        <w:rPr>
          <w:rFonts w:ascii="Times New Roman" w:hAnsi="Times New Roman" w:cs="Times New Roman"/>
        </w:rPr>
        <w:t>thumbnails</w:t>
      </w:r>
      <w:proofErr w:type="gramEnd"/>
      <w:r>
        <w:rPr>
          <w:rFonts w:ascii="Times New Roman" w:hAnsi="Times New Roman" w:cs="Times New Roman"/>
        </w:rPr>
        <w:t xml:space="preserve">. </w:t>
      </w:r>
    </w:p>
    <w:p w14:paraId="3801738D" w14:textId="77777777" w:rsidR="007B6A78" w:rsidRDefault="007B6A78" w:rsidP="007B6A78">
      <w:pPr>
        <w:pStyle w:val="ListParagraph"/>
        <w:numPr>
          <w:ilvl w:val="0"/>
          <w:numId w:val="4"/>
        </w:numPr>
        <w:jc w:val="left"/>
        <w:rPr>
          <w:rFonts w:ascii="Times New Roman" w:hAnsi="Times New Roman" w:cs="Times New Roman"/>
        </w:rPr>
      </w:pPr>
      <w:r>
        <w:rPr>
          <w:rFonts w:ascii="Times New Roman" w:hAnsi="Times New Roman" w:cs="Times New Roman"/>
        </w:rPr>
        <w:t xml:space="preserve">The Library should work to avoid duplication with HCMC. </w:t>
      </w:r>
    </w:p>
    <w:p w14:paraId="2ABAC80F" w14:textId="77777777" w:rsidR="000E5AE6" w:rsidRPr="000E5AE6" w:rsidRDefault="007B6A78" w:rsidP="007B6A78">
      <w:pPr>
        <w:pStyle w:val="ListParagraph"/>
        <w:numPr>
          <w:ilvl w:val="0"/>
          <w:numId w:val="4"/>
        </w:numPr>
        <w:jc w:val="left"/>
      </w:pPr>
      <w:r>
        <w:rPr>
          <w:rFonts w:ascii="Times New Roman" w:hAnsi="Times New Roman" w:cs="Times New Roman"/>
        </w:rPr>
        <w:t>Martin: there is a distinction to be made between archived images and image material crucial to the site that doesn’t need to be</w:t>
      </w:r>
      <w:r w:rsidR="000E5AE6">
        <w:rPr>
          <w:rFonts w:ascii="Times New Roman" w:hAnsi="Times New Roman" w:cs="Times New Roman"/>
        </w:rPr>
        <w:t xml:space="preserve"> formally archived; there is a difference between an archival image of an early modern print page and a photograph from a project team party. All images need to be part of the web application, but only a subset will need formal archiving in the Library system.</w:t>
      </w:r>
    </w:p>
    <w:p w14:paraId="5A99A723" w14:textId="77777777" w:rsidR="007B6A78" w:rsidRDefault="007B6A78" w:rsidP="007B6A78">
      <w:pPr>
        <w:ind w:firstLine="0"/>
        <w:jc w:val="left"/>
        <w:rPr>
          <w:rFonts w:ascii="Times New Roman" w:hAnsi="Times New Roman" w:cs="Times New Roman"/>
        </w:rPr>
      </w:pPr>
    </w:p>
    <w:p w14:paraId="53ADD2B0" w14:textId="77777777" w:rsidR="000E5AE6" w:rsidRDefault="000E5AE6" w:rsidP="007B6A78">
      <w:pPr>
        <w:ind w:firstLine="0"/>
        <w:jc w:val="left"/>
        <w:rPr>
          <w:rFonts w:ascii="Times New Roman" w:hAnsi="Times New Roman" w:cs="Times New Roman"/>
        </w:rPr>
      </w:pPr>
    </w:p>
    <w:p w14:paraId="4E789622" w14:textId="77777777" w:rsidR="007B6A78" w:rsidRDefault="007B6A78" w:rsidP="007B6A78">
      <w:pPr>
        <w:ind w:firstLine="0"/>
        <w:jc w:val="left"/>
        <w:rPr>
          <w:rFonts w:ascii="Times New Roman" w:hAnsi="Times New Roman" w:cs="Times New Roman"/>
        </w:rPr>
      </w:pPr>
      <w:r>
        <w:rPr>
          <w:rFonts w:ascii="Times New Roman" w:hAnsi="Times New Roman" w:cs="Times New Roman"/>
          <w:u w:val="single"/>
        </w:rPr>
        <w:t>HCMC move</w:t>
      </w:r>
      <w:r>
        <w:rPr>
          <w:rFonts w:ascii="Times New Roman" w:hAnsi="Times New Roman" w:cs="Times New Roman"/>
        </w:rPr>
        <w:t>:</w:t>
      </w:r>
    </w:p>
    <w:p w14:paraId="03247B49" w14:textId="77777777" w:rsidR="007B6A78" w:rsidRDefault="007B6A78" w:rsidP="007B6A78">
      <w:pPr>
        <w:ind w:firstLine="0"/>
        <w:jc w:val="left"/>
        <w:rPr>
          <w:rFonts w:ascii="Times New Roman" w:hAnsi="Times New Roman" w:cs="Times New Roman"/>
        </w:rPr>
      </w:pPr>
      <w:r>
        <w:rPr>
          <w:rFonts w:ascii="Times New Roman" w:hAnsi="Times New Roman" w:cs="Times New Roman"/>
        </w:rPr>
        <w:t xml:space="preserve">Construction is supposed to be finished at the end of November. Lisa thinks January is more likely. The HCMC will be down for at least two-three days – or longer… </w:t>
      </w:r>
    </w:p>
    <w:p w14:paraId="299A4656" w14:textId="77777777" w:rsidR="007B6A78" w:rsidRDefault="007B6A78" w:rsidP="007B6A78">
      <w:pPr>
        <w:ind w:firstLine="0"/>
        <w:jc w:val="left"/>
      </w:pPr>
    </w:p>
    <w:p w14:paraId="1E89082B" w14:textId="77777777" w:rsidR="007B6A78" w:rsidRDefault="007B6A78" w:rsidP="007B6A78">
      <w:pPr>
        <w:ind w:firstLine="0"/>
        <w:jc w:val="left"/>
      </w:pPr>
    </w:p>
    <w:p w14:paraId="0A0B2993" w14:textId="77777777" w:rsidR="00706A99" w:rsidRDefault="00706A99"/>
    <w:sectPr w:rsidR="00706A99" w:rsidSect="00A651F6">
      <w:headerReference w:type="even" r:id="rId8"/>
      <w:headerReference w:type="default" r:id="rId9"/>
      <w:pgSz w:w="12240" w:h="15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9A2085" w14:textId="77777777" w:rsidR="00A651F6" w:rsidRDefault="00A651F6" w:rsidP="00A651F6">
      <w:r>
        <w:separator/>
      </w:r>
    </w:p>
  </w:endnote>
  <w:endnote w:type="continuationSeparator" w:id="0">
    <w:p w14:paraId="2868DF39" w14:textId="77777777" w:rsidR="00A651F6" w:rsidRDefault="00A651F6" w:rsidP="00A651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Times New Roman Bold">
    <w:panose1 w:val="020208030705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Times New Roman"/>
    <w:panose1 w:val="02040503050406030204"/>
    <w:charset w:val="00"/>
    <w:family w:val="roman"/>
    <w:notTrueType/>
    <w:pitch w:val="default"/>
  </w:font>
  <w:font w:name="ＭＳ 明朝">
    <w:altName w:val="Optima ExtraBlack"/>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altName w:val="Arial"/>
    <w:panose1 w:val="020F0502020204030204"/>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3C4768" w14:textId="77777777" w:rsidR="00A651F6" w:rsidRDefault="00A651F6" w:rsidP="00A651F6">
      <w:r>
        <w:separator/>
      </w:r>
    </w:p>
  </w:footnote>
  <w:footnote w:type="continuationSeparator" w:id="0">
    <w:p w14:paraId="5876B36A" w14:textId="77777777" w:rsidR="00A651F6" w:rsidRDefault="00A651F6" w:rsidP="00A651F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ECC531" w14:textId="77777777" w:rsidR="00A651F6" w:rsidRDefault="00A651F6" w:rsidP="003C3022">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8462B02" w14:textId="77777777" w:rsidR="00A651F6" w:rsidRDefault="00A651F6" w:rsidP="00A651F6">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2BCE6B" w14:textId="77777777" w:rsidR="00A651F6" w:rsidRDefault="00A651F6" w:rsidP="003C3022">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6866A744" w14:textId="77777777" w:rsidR="00A651F6" w:rsidRDefault="00A651F6" w:rsidP="00A651F6">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C12C8C"/>
    <w:multiLevelType w:val="multilevel"/>
    <w:tmpl w:val="DE585A7A"/>
    <w:lvl w:ilvl="0">
      <w:start w:val="1"/>
      <w:numFmt w:val="decimal"/>
      <w:pStyle w:val="Heading1"/>
      <w:lvlText w:val="%1"/>
      <w:lvlJc w:val="left"/>
      <w:pPr>
        <w:ind w:left="432" w:hanging="432"/>
      </w:pPr>
      <w:rPr>
        <w:rFonts w:hint="default"/>
      </w:rPr>
    </w:lvl>
    <w:lvl w:ilvl="1">
      <w:start w:val="1"/>
      <w:numFmt w:val="decimal"/>
      <w:lvlText w:val="%1.%2"/>
      <w:lvlJc w:val="left"/>
      <w:pPr>
        <w:ind w:left="576" w:hanging="576"/>
      </w:pPr>
      <w:rPr>
        <w:rFonts w:ascii="Times New Roman Bold" w:hAnsi="Times New Roman Bold" w:hint="default"/>
        <w:b/>
        <w:bCs/>
        <w:i w:val="0"/>
        <w:iCs w:val="0"/>
        <w:sz w:val="24"/>
        <w:szCs w:val="24"/>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nsid w:val="39E37564"/>
    <w:multiLevelType w:val="multilevel"/>
    <w:tmpl w:val="9D66E39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7B1F1EA0"/>
    <w:multiLevelType w:val="multilevel"/>
    <w:tmpl w:val="2BEA050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7FFA7A13"/>
    <w:multiLevelType w:val="multilevel"/>
    <w:tmpl w:val="1B6690A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2B80"/>
    <w:rsid w:val="000365CC"/>
    <w:rsid w:val="000E5AE6"/>
    <w:rsid w:val="00474EE7"/>
    <w:rsid w:val="004969BF"/>
    <w:rsid w:val="005B60B2"/>
    <w:rsid w:val="00687AAC"/>
    <w:rsid w:val="00706A99"/>
    <w:rsid w:val="007B6A78"/>
    <w:rsid w:val="0083201A"/>
    <w:rsid w:val="00A651F6"/>
    <w:rsid w:val="00DE2B80"/>
    <w:rsid w:val="00E43315"/>
    <w:rsid w:val="00E636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45978F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Corneille"/>
    <w:qFormat/>
    <w:rsid w:val="00DE2B80"/>
    <w:pPr>
      <w:ind w:firstLine="454"/>
      <w:jc w:val="both"/>
    </w:pPr>
    <w:rPr>
      <w:rFonts w:ascii="Times" w:eastAsiaTheme="minorHAnsi" w:hAnsi="Times"/>
    </w:rPr>
  </w:style>
  <w:style w:type="paragraph" w:styleId="Heading1">
    <w:name w:val="heading 1"/>
    <w:basedOn w:val="Normal"/>
    <w:link w:val="Heading1Char"/>
    <w:uiPriority w:val="9"/>
    <w:rsid w:val="005B60B2"/>
    <w:pPr>
      <w:numPr>
        <w:numId w:val="2"/>
      </w:numPr>
      <w:spacing w:before="100" w:beforeAutospacing="1" w:after="100" w:afterAutospacing="1"/>
      <w:ind w:left="432" w:hanging="432"/>
      <w:jc w:val="left"/>
      <w:outlineLvl w:val="0"/>
    </w:pPr>
    <w:rPr>
      <w:rFonts w:ascii="Times New Roman" w:eastAsiaTheme="minorEastAsia" w:hAnsi="Times New Roman"/>
      <w:b/>
      <w:bCs/>
      <w:kern w:val="36"/>
      <w:szCs w:val="4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SHRC">
    <w:name w:val="SSHRC"/>
    <w:basedOn w:val="NormalIndent"/>
    <w:rsid w:val="000365CC"/>
    <w:pPr>
      <w:widowControl w:val="0"/>
      <w:tabs>
        <w:tab w:val="left" w:pos="426"/>
      </w:tabs>
      <w:suppressAutoHyphens/>
      <w:ind w:left="0" w:firstLine="425"/>
    </w:pPr>
    <w:rPr>
      <w:rFonts w:ascii="Times New Roman" w:eastAsia="Times New Roman" w:hAnsi="Times New Roman" w:cs="Times New Roman"/>
      <w:b/>
      <w:lang w:val="en-CA"/>
    </w:rPr>
  </w:style>
  <w:style w:type="paragraph" w:styleId="NormalIndent">
    <w:name w:val="Normal Indent"/>
    <w:basedOn w:val="Normal"/>
    <w:uiPriority w:val="99"/>
    <w:semiHidden/>
    <w:unhideWhenUsed/>
    <w:rsid w:val="000365CC"/>
    <w:pPr>
      <w:ind w:left="720"/>
    </w:pPr>
  </w:style>
  <w:style w:type="paragraph" w:customStyle="1" w:styleId="Style1">
    <w:name w:val="Style1"/>
    <w:basedOn w:val="FootnoteText"/>
    <w:rsid w:val="00687AAC"/>
    <w:pPr>
      <w:ind w:firstLine="0"/>
    </w:pPr>
    <w:rPr>
      <w:rFonts w:ascii="Times New Roman" w:hAnsi="Times New Roman"/>
      <w:sz w:val="20"/>
    </w:rPr>
  </w:style>
  <w:style w:type="paragraph" w:styleId="FootnoteText">
    <w:name w:val="footnote text"/>
    <w:basedOn w:val="Normal"/>
    <w:link w:val="FootnoteTextChar"/>
    <w:uiPriority w:val="99"/>
    <w:semiHidden/>
    <w:unhideWhenUsed/>
    <w:rsid w:val="00687AAC"/>
  </w:style>
  <w:style w:type="character" w:customStyle="1" w:styleId="FootnoteTextChar">
    <w:name w:val="Footnote Text Char"/>
    <w:basedOn w:val="DefaultParagraphFont"/>
    <w:link w:val="FootnoteText"/>
    <w:uiPriority w:val="99"/>
    <w:semiHidden/>
    <w:rsid w:val="00687AAC"/>
    <w:rPr>
      <w:rFonts w:ascii="Times" w:eastAsiaTheme="minorHAnsi" w:hAnsi="Times"/>
    </w:rPr>
  </w:style>
  <w:style w:type="character" w:styleId="FootnoteReference">
    <w:name w:val="footnote reference"/>
    <w:basedOn w:val="DefaultParagraphFont"/>
    <w:uiPriority w:val="99"/>
    <w:unhideWhenUsed/>
    <w:rsid w:val="004969BF"/>
    <w:rPr>
      <w:rFonts w:ascii="Times New Roman" w:hAnsi="Times New Roman"/>
      <w:sz w:val="20"/>
      <w:vertAlign w:val="superscript"/>
    </w:rPr>
  </w:style>
  <w:style w:type="character" w:customStyle="1" w:styleId="Heading1Char">
    <w:name w:val="Heading 1 Char"/>
    <w:basedOn w:val="DefaultParagraphFont"/>
    <w:link w:val="Heading1"/>
    <w:uiPriority w:val="9"/>
    <w:rsid w:val="005B60B2"/>
    <w:rPr>
      <w:rFonts w:ascii="Times New Roman" w:hAnsi="Times New Roman"/>
      <w:b/>
      <w:bCs/>
      <w:kern w:val="36"/>
      <w:szCs w:val="48"/>
      <w:lang w:eastAsia="en-US"/>
    </w:rPr>
  </w:style>
  <w:style w:type="paragraph" w:styleId="BalloonText">
    <w:name w:val="Balloon Text"/>
    <w:basedOn w:val="Normal"/>
    <w:link w:val="BalloonTextChar"/>
    <w:uiPriority w:val="99"/>
    <w:semiHidden/>
    <w:unhideWhenUsed/>
    <w:rsid w:val="00E636F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636FB"/>
    <w:rPr>
      <w:rFonts w:ascii="Lucida Grande" w:eastAsiaTheme="minorHAnsi" w:hAnsi="Lucida Grande" w:cs="Lucida Grande"/>
      <w:sz w:val="18"/>
      <w:szCs w:val="18"/>
    </w:rPr>
  </w:style>
  <w:style w:type="paragraph" w:styleId="ListParagraph">
    <w:name w:val="List Paragraph"/>
    <w:basedOn w:val="Normal"/>
    <w:uiPriority w:val="34"/>
    <w:qFormat/>
    <w:rsid w:val="007B6A78"/>
    <w:pPr>
      <w:ind w:left="720"/>
      <w:contextualSpacing/>
    </w:pPr>
  </w:style>
  <w:style w:type="paragraph" w:styleId="Header">
    <w:name w:val="header"/>
    <w:basedOn w:val="Normal"/>
    <w:link w:val="HeaderChar"/>
    <w:uiPriority w:val="99"/>
    <w:unhideWhenUsed/>
    <w:rsid w:val="00A651F6"/>
    <w:pPr>
      <w:tabs>
        <w:tab w:val="center" w:pos="4320"/>
        <w:tab w:val="right" w:pos="8640"/>
      </w:tabs>
    </w:pPr>
  </w:style>
  <w:style w:type="character" w:customStyle="1" w:styleId="HeaderChar">
    <w:name w:val="Header Char"/>
    <w:basedOn w:val="DefaultParagraphFont"/>
    <w:link w:val="Header"/>
    <w:uiPriority w:val="99"/>
    <w:rsid w:val="00A651F6"/>
    <w:rPr>
      <w:rFonts w:ascii="Times" w:eastAsiaTheme="minorHAnsi" w:hAnsi="Times"/>
    </w:rPr>
  </w:style>
  <w:style w:type="character" w:styleId="PageNumber">
    <w:name w:val="page number"/>
    <w:basedOn w:val="DefaultParagraphFont"/>
    <w:uiPriority w:val="99"/>
    <w:semiHidden/>
    <w:unhideWhenUsed/>
    <w:rsid w:val="00A651F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Corneille"/>
    <w:qFormat/>
    <w:rsid w:val="00DE2B80"/>
    <w:pPr>
      <w:ind w:firstLine="454"/>
      <w:jc w:val="both"/>
    </w:pPr>
    <w:rPr>
      <w:rFonts w:ascii="Times" w:eastAsiaTheme="minorHAnsi" w:hAnsi="Times"/>
    </w:rPr>
  </w:style>
  <w:style w:type="paragraph" w:styleId="Heading1">
    <w:name w:val="heading 1"/>
    <w:basedOn w:val="Normal"/>
    <w:link w:val="Heading1Char"/>
    <w:uiPriority w:val="9"/>
    <w:rsid w:val="005B60B2"/>
    <w:pPr>
      <w:numPr>
        <w:numId w:val="2"/>
      </w:numPr>
      <w:spacing w:before="100" w:beforeAutospacing="1" w:after="100" w:afterAutospacing="1"/>
      <w:ind w:left="432" w:hanging="432"/>
      <w:jc w:val="left"/>
      <w:outlineLvl w:val="0"/>
    </w:pPr>
    <w:rPr>
      <w:rFonts w:ascii="Times New Roman" w:eastAsiaTheme="minorEastAsia" w:hAnsi="Times New Roman"/>
      <w:b/>
      <w:bCs/>
      <w:kern w:val="36"/>
      <w:szCs w:val="4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SHRC">
    <w:name w:val="SSHRC"/>
    <w:basedOn w:val="NormalIndent"/>
    <w:rsid w:val="000365CC"/>
    <w:pPr>
      <w:widowControl w:val="0"/>
      <w:tabs>
        <w:tab w:val="left" w:pos="426"/>
      </w:tabs>
      <w:suppressAutoHyphens/>
      <w:ind w:left="0" w:firstLine="425"/>
    </w:pPr>
    <w:rPr>
      <w:rFonts w:ascii="Times New Roman" w:eastAsia="Times New Roman" w:hAnsi="Times New Roman" w:cs="Times New Roman"/>
      <w:b/>
      <w:lang w:val="en-CA"/>
    </w:rPr>
  </w:style>
  <w:style w:type="paragraph" w:styleId="NormalIndent">
    <w:name w:val="Normal Indent"/>
    <w:basedOn w:val="Normal"/>
    <w:uiPriority w:val="99"/>
    <w:semiHidden/>
    <w:unhideWhenUsed/>
    <w:rsid w:val="000365CC"/>
    <w:pPr>
      <w:ind w:left="720"/>
    </w:pPr>
  </w:style>
  <w:style w:type="paragraph" w:customStyle="1" w:styleId="Style1">
    <w:name w:val="Style1"/>
    <w:basedOn w:val="FootnoteText"/>
    <w:rsid w:val="00687AAC"/>
    <w:pPr>
      <w:ind w:firstLine="0"/>
    </w:pPr>
    <w:rPr>
      <w:rFonts w:ascii="Times New Roman" w:hAnsi="Times New Roman"/>
      <w:sz w:val="20"/>
    </w:rPr>
  </w:style>
  <w:style w:type="paragraph" w:styleId="FootnoteText">
    <w:name w:val="footnote text"/>
    <w:basedOn w:val="Normal"/>
    <w:link w:val="FootnoteTextChar"/>
    <w:uiPriority w:val="99"/>
    <w:semiHidden/>
    <w:unhideWhenUsed/>
    <w:rsid w:val="00687AAC"/>
  </w:style>
  <w:style w:type="character" w:customStyle="1" w:styleId="FootnoteTextChar">
    <w:name w:val="Footnote Text Char"/>
    <w:basedOn w:val="DefaultParagraphFont"/>
    <w:link w:val="FootnoteText"/>
    <w:uiPriority w:val="99"/>
    <w:semiHidden/>
    <w:rsid w:val="00687AAC"/>
    <w:rPr>
      <w:rFonts w:ascii="Times" w:eastAsiaTheme="minorHAnsi" w:hAnsi="Times"/>
    </w:rPr>
  </w:style>
  <w:style w:type="character" w:styleId="FootnoteReference">
    <w:name w:val="footnote reference"/>
    <w:basedOn w:val="DefaultParagraphFont"/>
    <w:uiPriority w:val="99"/>
    <w:unhideWhenUsed/>
    <w:rsid w:val="004969BF"/>
    <w:rPr>
      <w:rFonts w:ascii="Times New Roman" w:hAnsi="Times New Roman"/>
      <w:sz w:val="20"/>
      <w:vertAlign w:val="superscript"/>
    </w:rPr>
  </w:style>
  <w:style w:type="character" w:customStyle="1" w:styleId="Heading1Char">
    <w:name w:val="Heading 1 Char"/>
    <w:basedOn w:val="DefaultParagraphFont"/>
    <w:link w:val="Heading1"/>
    <w:uiPriority w:val="9"/>
    <w:rsid w:val="005B60B2"/>
    <w:rPr>
      <w:rFonts w:ascii="Times New Roman" w:hAnsi="Times New Roman"/>
      <w:b/>
      <w:bCs/>
      <w:kern w:val="36"/>
      <w:szCs w:val="48"/>
      <w:lang w:eastAsia="en-US"/>
    </w:rPr>
  </w:style>
  <w:style w:type="paragraph" w:styleId="BalloonText">
    <w:name w:val="Balloon Text"/>
    <w:basedOn w:val="Normal"/>
    <w:link w:val="BalloonTextChar"/>
    <w:uiPriority w:val="99"/>
    <w:semiHidden/>
    <w:unhideWhenUsed/>
    <w:rsid w:val="00E636F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636FB"/>
    <w:rPr>
      <w:rFonts w:ascii="Lucida Grande" w:eastAsiaTheme="minorHAnsi" w:hAnsi="Lucida Grande" w:cs="Lucida Grande"/>
      <w:sz w:val="18"/>
      <w:szCs w:val="18"/>
    </w:rPr>
  </w:style>
  <w:style w:type="paragraph" w:styleId="ListParagraph">
    <w:name w:val="List Paragraph"/>
    <w:basedOn w:val="Normal"/>
    <w:uiPriority w:val="34"/>
    <w:qFormat/>
    <w:rsid w:val="007B6A78"/>
    <w:pPr>
      <w:ind w:left="720"/>
      <w:contextualSpacing/>
    </w:pPr>
  </w:style>
  <w:style w:type="paragraph" w:styleId="Header">
    <w:name w:val="header"/>
    <w:basedOn w:val="Normal"/>
    <w:link w:val="HeaderChar"/>
    <w:uiPriority w:val="99"/>
    <w:unhideWhenUsed/>
    <w:rsid w:val="00A651F6"/>
    <w:pPr>
      <w:tabs>
        <w:tab w:val="center" w:pos="4320"/>
        <w:tab w:val="right" w:pos="8640"/>
      </w:tabs>
    </w:pPr>
  </w:style>
  <w:style w:type="character" w:customStyle="1" w:styleId="HeaderChar">
    <w:name w:val="Header Char"/>
    <w:basedOn w:val="DefaultParagraphFont"/>
    <w:link w:val="Header"/>
    <w:uiPriority w:val="99"/>
    <w:rsid w:val="00A651F6"/>
    <w:rPr>
      <w:rFonts w:ascii="Times" w:eastAsiaTheme="minorHAnsi" w:hAnsi="Times"/>
    </w:rPr>
  </w:style>
  <w:style w:type="character" w:styleId="PageNumber">
    <w:name w:val="page number"/>
    <w:basedOn w:val="DefaultParagraphFont"/>
    <w:uiPriority w:val="99"/>
    <w:semiHidden/>
    <w:unhideWhenUsed/>
    <w:rsid w:val="00A651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1009</Words>
  <Characters>5756</Characters>
  <Application>Microsoft Macintosh Word</Application>
  <DocSecurity>0</DocSecurity>
  <Lines>47</Lines>
  <Paragraphs>13</Paragraphs>
  <ScaleCrop>false</ScaleCrop>
  <Company>University of Victoria</Company>
  <LinksUpToDate>false</LinksUpToDate>
  <CharactersWithSpaces>6752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Carlin</dc:creator>
  <cp:keywords/>
  <dc:description/>
  <cp:lastModifiedBy>Claire Carlin</cp:lastModifiedBy>
  <cp:revision>3</cp:revision>
  <dcterms:created xsi:type="dcterms:W3CDTF">2016-08-31T06:04:00Z</dcterms:created>
  <dcterms:modified xsi:type="dcterms:W3CDTF">2016-08-31T06:29:00Z</dcterms:modified>
</cp:coreProperties>
</file>